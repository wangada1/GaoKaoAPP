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AB9B" w14:textId="77777777" w:rsidR="00ED71CC" w:rsidRDefault="00000000">
      <w:pPr>
        <w:spacing w:before="156"/>
        <w:ind w:leftChars="67" w:left="141" w:rightChars="66" w:right="139"/>
        <w:jc w:val="center"/>
        <w:rPr>
          <w:rStyle w:val="NormalCharacter"/>
          <w:rFonts w:asciiTheme="majorEastAsia" w:eastAsiaTheme="majorEastAsia" w:hAnsiTheme="majorEastAsia" w:cstheme="majorEastAsia"/>
          <w:b/>
          <w:color w:val="000000"/>
          <w:sz w:val="48"/>
          <w:szCs w:val="48"/>
          <w14:ligatures w14:val="standardContextual"/>
        </w:rPr>
        <w:pPrChange w:id="0" w:author="阳 王" w:date="2024-05-29T20:18:00Z">
          <w:pPr>
            <w:spacing w:before="156"/>
            <w:ind w:rightChars="-150" w:right="-315"/>
            <w:jc w:val="center"/>
          </w:pPr>
        </w:pPrChange>
      </w:pPr>
      <w:r>
        <w:rPr>
          <w:rStyle w:val="NormalCharacter"/>
          <w:rFonts w:asciiTheme="majorEastAsia" w:eastAsiaTheme="majorEastAsia" w:hAnsiTheme="majorEastAsia" w:cstheme="majorEastAsia" w:hint="eastAsia"/>
          <w:b/>
          <w:color w:val="000000"/>
          <w:sz w:val="48"/>
          <w:szCs w:val="48"/>
        </w:rPr>
        <w:t>派发协议</w:t>
      </w:r>
    </w:p>
    <w:p w14:paraId="7FA727D4"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b/>
          <w:color w:val="000000"/>
          <w:sz w:val="24"/>
          <w:szCs w:val="24"/>
        </w:rPr>
        <w:pPrChange w:id="1" w:author="阳 王" w:date="2024-05-29T20:18:00Z">
          <w:pPr>
            <w:spacing w:before="156" w:line="120" w:lineRule="auto"/>
            <w:ind w:rightChars="-150" w:right="-315"/>
          </w:pPr>
        </w:pPrChange>
      </w:pPr>
      <w:r>
        <w:rPr>
          <w:rStyle w:val="NormalCharacter"/>
          <w:rFonts w:asciiTheme="majorEastAsia" w:eastAsiaTheme="majorEastAsia" w:hAnsiTheme="majorEastAsia" w:cstheme="majorEastAsia" w:hint="eastAsia"/>
          <w:b/>
          <w:color w:val="000000"/>
          <w:sz w:val="24"/>
          <w:szCs w:val="24"/>
        </w:rPr>
        <w:t>甲方：</w:t>
      </w:r>
    </w:p>
    <w:p w14:paraId="4AAFFE01"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000000"/>
          <w:sz w:val="24"/>
          <w:szCs w:val="24"/>
        </w:rPr>
        <w:pPrChange w:id="2" w:author="阳 王" w:date="2024-05-29T20:18:00Z">
          <w:pPr>
            <w:spacing w:before="156" w:line="120" w:lineRule="auto"/>
            <w:ind w:rightChars="-150" w:right="-315"/>
          </w:pPr>
        </w:pPrChange>
      </w:pPr>
      <w:r>
        <w:rPr>
          <w:rStyle w:val="NormalCharacter"/>
          <w:rFonts w:asciiTheme="majorEastAsia" w:eastAsiaTheme="majorEastAsia" w:hAnsiTheme="majorEastAsia" w:cstheme="majorEastAsia" w:hint="eastAsia"/>
          <w:color w:val="000000"/>
          <w:sz w:val="24"/>
          <w:szCs w:val="24"/>
        </w:rPr>
        <w:t>负责人：</w:t>
      </w:r>
    </w:p>
    <w:p w14:paraId="5CB04E4B"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b/>
          <w:color w:val="000000"/>
          <w:sz w:val="24"/>
          <w:szCs w:val="24"/>
        </w:rPr>
        <w:pPrChange w:id="3" w:author="阳 王" w:date="2024-05-29T20:18:00Z">
          <w:pPr>
            <w:spacing w:before="156" w:line="120" w:lineRule="auto"/>
            <w:ind w:rightChars="-150" w:right="-315"/>
          </w:pPr>
        </w:pPrChange>
      </w:pPr>
      <w:r>
        <w:rPr>
          <w:rStyle w:val="NormalCharacter"/>
          <w:rFonts w:asciiTheme="majorEastAsia" w:eastAsiaTheme="majorEastAsia" w:hAnsiTheme="majorEastAsia" w:cstheme="majorEastAsia" w:hint="eastAsia"/>
          <w:b/>
          <w:color w:val="000000"/>
          <w:sz w:val="24"/>
          <w:szCs w:val="24"/>
        </w:rPr>
        <w:t>乙方：北京齐山拇指圈网络科技有限公司</w:t>
      </w:r>
    </w:p>
    <w:p w14:paraId="72B87C98"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000000"/>
          <w:sz w:val="24"/>
          <w:szCs w:val="24"/>
          <w:u w:val="single"/>
        </w:rPr>
        <w:pPrChange w:id="4" w:author="阳 王" w:date="2024-05-29T20:18:00Z">
          <w:pPr>
            <w:spacing w:before="156" w:line="120" w:lineRule="auto"/>
            <w:ind w:rightChars="-150" w:right="-315"/>
          </w:pPr>
        </w:pPrChange>
      </w:pPr>
      <w:r>
        <w:rPr>
          <w:rStyle w:val="NormalCharacter"/>
          <w:rFonts w:asciiTheme="majorEastAsia" w:eastAsiaTheme="majorEastAsia" w:hAnsiTheme="majorEastAsia" w:cstheme="majorEastAsia" w:hint="eastAsia"/>
          <w:color w:val="000000"/>
          <w:sz w:val="24"/>
          <w:szCs w:val="24"/>
        </w:rPr>
        <w:t>负责人：刘文</w:t>
      </w:r>
    </w:p>
    <w:p w14:paraId="2A90BBE5"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000000"/>
          <w:sz w:val="24"/>
          <w:szCs w:val="24"/>
        </w:rPr>
        <w:pPrChange w:id="5" w:author="阳 王" w:date="2024-05-29T20:18:00Z">
          <w:pPr>
            <w:spacing w:before="156" w:line="120" w:lineRule="auto"/>
            <w:ind w:rightChars="-150" w:right="-315"/>
          </w:pPr>
        </w:pPrChange>
      </w:pPr>
      <w:r>
        <w:rPr>
          <w:rStyle w:val="NormalCharacter"/>
          <w:rFonts w:asciiTheme="majorEastAsia" w:eastAsiaTheme="majorEastAsia" w:hAnsiTheme="majorEastAsia" w:cstheme="majorEastAsia" w:hint="eastAsia"/>
          <w:color w:val="000000"/>
          <w:sz w:val="24"/>
          <w:szCs w:val="24"/>
        </w:rPr>
        <w:t>鉴于：</w:t>
      </w:r>
    </w:p>
    <w:p w14:paraId="0D851098" w14:textId="77777777" w:rsidR="00ED71CC" w:rsidRPr="001B035B" w:rsidRDefault="00000000">
      <w:pPr>
        <w:numPr>
          <w:ilvl w:val="0"/>
          <w:numId w:val="3"/>
        </w:num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6" w:author="阳 王" w:date="2024-05-29T20:22:00Z">
          <w:pPr>
            <w:numPr>
              <w:numId w:val="1"/>
            </w:numPr>
            <w:spacing w:before="156" w:line="120" w:lineRule="auto"/>
            <w:ind w:left="-315" w:rightChars="-150" w:right="-315" w:firstLineChars="200" w:firstLine="480"/>
          </w:pPr>
        </w:pPrChange>
      </w:pPr>
      <w:r w:rsidRPr="001B035B">
        <w:rPr>
          <w:rStyle w:val="NormalCharacter"/>
          <w:rFonts w:asciiTheme="majorEastAsia" w:eastAsiaTheme="majorEastAsia" w:hAnsiTheme="majorEastAsia" w:cstheme="majorEastAsia" w:hint="eastAsia"/>
          <w:color w:val="000000"/>
          <w:sz w:val="24"/>
          <w:szCs w:val="24"/>
        </w:rPr>
        <w:t>乙方为一家在中华人民共和国依法注册并持续经营的企业，经营项目主要为地推，</w:t>
      </w:r>
      <w:r w:rsidRPr="001B035B">
        <w:rPr>
          <w:rStyle w:val="NormalCharacter"/>
          <w:rFonts w:asciiTheme="majorEastAsia" w:eastAsiaTheme="majorEastAsia" w:hAnsiTheme="majorEastAsia" w:cstheme="majorEastAsia" w:hint="eastAsia"/>
          <w:color w:val="000000"/>
          <w:sz w:val="24"/>
          <w:szCs w:val="24"/>
          <w:u w:val="single"/>
        </w:rPr>
        <w:t>本次服务为派发宣传</w:t>
      </w:r>
      <w:r w:rsidRPr="001B035B">
        <w:rPr>
          <w:rStyle w:val="NormalCharacter"/>
          <w:rFonts w:asciiTheme="majorEastAsia" w:eastAsiaTheme="majorEastAsia" w:hAnsiTheme="majorEastAsia" w:cstheme="majorEastAsia" w:hint="eastAsia"/>
          <w:color w:val="000000"/>
          <w:sz w:val="24"/>
          <w:szCs w:val="24"/>
        </w:rPr>
        <w:t>，具备签署本合同与从事本合同约定的项目的资格。</w:t>
      </w:r>
    </w:p>
    <w:p w14:paraId="44DA46E0" w14:textId="77777777" w:rsidR="00ED71CC" w:rsidRPr="001B035B" w:rsidRDefault="00000000">
      <w:pPr>
        <w:numPr>
          <w:ilvl w:val="0"/>
          <w:numId w:val="3"/>
        </w:num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7" w:author="阳 王" w:date="2024-05-29T20:23:00Z">
          <w:pPr>
            <w:numPr>
              <w:numId w:val="1"/>
            </w:numPr>
            <w:spacing w:before="156" w:line="120" w:lineRule="auto"/>
            <w:ind w:left="-315" w:rightChars="-150" w:right="-315" w:firstLineChars="200" w:firstLine="480"/>
          </w:pPr>
        </w:pPrChange>
      </w:pPr>
      <w:r w:rsidRPr="001B035B">
        <w:rPr>
          <w:rStyle w:val="NormalCharacter"/>
          <w:rFonts w:asciiTheme="majorEastAsia" w:eastAsiaTheme="majorEastAsia" w:hAnsiTheme="majorEastAsia" w:cstheme="majorEastAsia" w:hint="eastAsia"/>
          <w:color w:val="000000"/>
          <w:sz w:val="24"/>
          <w:szCs w:val="24"/>
        </w:rPr>
        <w:t>甲方为一家在中华人民共和国依法注册并持续经营的企业或者个人 ，具备签署本合同的资格。</w:t>
      </w:r>
    </w:p>
    <w:p w14:paraId="04DDC6EF" w14:textId="397A403C" w:rsidR="00ED71CC" w:rsidRPr="001B035B" w:rsidRDefault="00000000">
      <w:pPr>
        <w:numPr>
          <w:ilvl w:val="0"/>
          <w:numId w:val="3"/>
        </w:num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8" w:author="阳 王" w:date="2024-05-29T20:23:00Z">
          <w:pPr>
            <w:numPr>
              <w:numId w:val="1"/>
            </w:numPr>
            <w:spacing w:before="156" w:line="120" w:lineRule="auto"/>
            <w:ind w:left="-315" w:rightChars="-150" w:right="-315" w:firstLineChars="200" w:firstLine="480"/>
          </w:pPr>
        </w:pPrChange>
      </w:pPr>
      <w:r w:rsidRPr="001B035B">
        <w:rPr>
          <w:rStyle w:val="NormalCharacter"/>
          <w:rFonts w:asciiTheme="majorEastAsia" w:eastAsiaTheme="majorEastAsia" w:hAnsiTheme="majorEastAsia" w:cstheme="majorEastAsia" w:hint="eastAsia"/>
          <w:color w:val="000000"/>
          <w:sz w:val="24"/>
          <w:szCs w:val="24"/>
        </w:rPr>
        <w:t>甲乙双方本着平等互利、诚实信用的原则，根据</w:t>
      </w:r>
      <w:del w:id="9" w:author="阳 王" w:date="2024-05-29T20:10:00Z">
        <w:r w:rsidRPr="001B035B" w:rsidDel="00DF5187">
          <w:rPr>
            <w:rStyle w:val="NormalCharacter"/>
            <w:rFonts w:asciiTheme="majorEastAsia" w:eastAsiaTheme="majorEastAsia" w:hAnsiTheme="majorEastAsia" w:cstheme="majorEastAsia" w:hint="eastAsia"/>
            <w:color w:val="000000"/>
            <w:sz w:val="24"/>
            <w:szCs w:val="24"/>
          </w:rPr>
          <w:delText>《中华人民共和国合同法》</w:delText>
        </w:r>
      </w:del>
      <w:ins w:id="10" w:author="阳 王" w:date="2024-05-29T20:10:00Z">
        <w:r w:rsidR="00DF5187" w:rsidRPr="001B035B">
          <w:rPr>
            <w:rStyle w:val="NormalCharacter"/>
            <w:rFonts w:asciiTheme="majorEastAsia" w:eastAsiaTheme="majorEastAsia" w:hAnsiTheme="majorEastAsia" w:cstheme="majorEastAsia" w:hint="eastAsia"/>
            <w:color w:val="000000"/>
            <w:sz w:val="24"/>
            <w:szCs w:val="24"/>
          </w:rPr>
          <w:t>《中华人民共和国民法典》</w:t>
        </w:r>
      </w:ins>
      <w:r w:rsidRPr="001B035B">
        <w:rPr>
          <w:rStyle w:val="NormalCharacter"/>
          <w:rFonts w:asciiTheme="majorEastAsia" w:eastAsiaTheme="majorEastAsia" w:hAnsiTheme="majorEastAsia" w:cstheme="majorEastAsia" w:hint="eastAsia"/>
          <w:color w:val="000000"/>
          <w:sz w:val="24"/>
          <w:szCs w:val="24"/>
        </w:rPr>
        <w:t>相关法律规定，共同订立本合同信守执行。</w:t>
      </w:r>
    </w:p>
    <w:p w14:paraId="4B258435" w14:textId="77777777" w:rsidR="00ED71CC" w:rsidRDefault="00000000">
      <w:pPr>
        <w:numPr>
          <w:ilvl w:val="0"/>
          <w:numId w:val="2"/>
        </w:numPr>
        <w:spacing w:before="156" w:line="120" w:lineRule="auto"/>
        <w:ind w:leftChars="67" w:left="141" w:rightChars="66" w:right="139" w:firstLine="1"/>
        <w:rPr>
          <w:rStyle w:val="NormalCharacter"/>
          <w:rFonts w:asciiTheme="majorEastAsia" w:eastAsiaTheme="majorEastAsia" w:hAnsiTheme="majorEastAsia" w:cstheme="majorEastAsia"/>
          <w:color w:val="000000"/>
          <w:sz w:val="24"/>
          <w:szCs w:val="24"/>
          <w:u w:val="single"/>
        </w:rPr>
        <w:pPrChange w:id="11" w:author="阳 王" w:date="2024-05-29T20:19:00Z">
          <w:pPr>
            <w:numPr>
              <w:numId w:val="2"/>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地推服务项目名称：派发活动宣传</w:t>
      </w:r>
    </w:p>
    <w:p w14:paraId="794DC6BC" w14:textId="77777777" w:rsidR="00ED71CC" w:rsidRDefault="00000000">
      <w:pPr>
        <w:numPr>
          <w:ilvl w:val="0"/>
          <w:numId w:val="2"/>
        </w:numPr>
        <w:spacing w:before="156" w:line="120"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12" w:author="阳 王" w:date="2024-05-29T20:19:00Z">
          <w:pPr>
            <w:numPr>
              <w:numId w:val="2"/>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合作内容</w:t>
      </w:r>
    </w:p>
    <w:p w14:paraId="37CE0033" w14:textId="77777777" w:rsidR="00ED71CC" w:rsidRDefault="00000000">
      <w:p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3" w:author="阳 王" w:date="2024-05-29T20:18:00Z">
          <w:p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乙方为甲方提供派发相应的费用。本合同项下推广模式需同时满足以下具体要求：</w:t>
      </w:r>
    </w:p>
    <w:p w14:paraId="74EA7F90"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FF0000"/>
          <w:sz w:val="24"/>
          <w:szCs w:val="24"/>
          <w:u w:val="single"/>
        </w:rPr>
        <w:pPrChange w:id="14" w:author="阳 王" w:date="2024-05-29T20:18:00Z">
          <w:pPr>
            <w:spacing w:before="156" w:line="120" w:lineRule="auto"/>
            <w:ind w:rightChars="-150" w:right="-315"/>
          </w:pPr>
        </w:pPrChange>
      </w:pPr>
      <w:r>
        <w:rPr>
          <w:rStyle w:val="NormalCharacter"/>
          <w:rFonts w:asciiTheme="majorEastAsia" w:eastAsiaTheme="majorEastAsia" w:hAnsiTheme="majorEastAsia" w:cstheme="majorEastAsia" w:hint="eastAsia"/>
          <w:color w:val="000000"/>
          <w:sz w:val="24"/>
          <w:szCs w:val="24"/>
        </w:rPr>
        <w:t>合作时间：</w:t>
      </w:r>
    </w:p>
    <w:p w14:paraId="632CABC0" w14:textId="77777777" w:rsidR="00ED71CC" w:rsidRDefault="00000000">
      <w:pPr>
        <w:numPr>
          <w:ilvl w:val="0"/>
          <w:numId w:val="11"/>
        </w:numPr>
        <w:spacing w:before="156" w:line="120" w:lineRule="auto"/>
        <w:ind w:left="141" w:rightChars="66" w:right="139" w:firstLine="480"/>
        <w:rPr>
          <w:rStyle w:val="NormalCharacter"/>
          <w:rFonts w:asciiTheme="majorEastAsia" w:eastAsiaTheme="majorEastAsia" w:hAnsiTheme="majorEastAsia" w:cstheme="majorEastAsia"/>
          <w:color w:val="000000"/>
          <w:sz w:val="24"/>
          <w:szCs w:val="24"/>
          <w:u w:val="single"/>
        </w:rPr>
        <w:pPrChange w:id="15" w:author="阳 王" w:date="2024-05-29T20:23:00Z">
          <w:pPr>
            <w:numPr>
              <w:numId w:val="3"/>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推广区域：河北，山东，河南</w:t>
      </w:r>
    </w:p>
    <w:p w14:paraId="3E6CB064" w14:textId="77777777" w:rsidR="001B035B" w:rsidRDefault="00000000">
      <w:pPr>
        <w:numPr>
          <w:ilvl w:val="0"/>
          <w:numId w:val="11"/>
        </w:num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u w:val="single"/>
        </w:rPr>
        <w:pPrChange w:id="16" w:author="阳 王" w:date="2024-05-29T20:23:00Z">
          <w:pPr>
            <w:numPr>
              <w:numId w:val="3"/>
            </w:numPr>
            <w:spacing w:before="156" w:line="120" w:lineRule="auto"/>
            <w:ind w:leftChars="67" w:left="141" w:rightChars="66" w:right="139" w:firstLineChars="200" w:firstLine="480"/>
          </w:pPr>
        </w:pPrChange>
      </w:pPr>
      <w:r>
        <w:rPr>
          <w:rStyle w:val="NormalCharacter"/>
          <w:rFonts w:asciiTheme="majorEastAsia" w:eastAsiaTheme="majorEastAsia" w:hAnsiTheme="majorEastAsia" w:cstheme="majorEastAsia" w:hint="eastAsia"/>
          <w:color w:val="000000"/>
          <w:sz w:val="24"/>
          <w:szCs w:val="24"/>
        </w:rPr>
        <w:t>推广方式：派发宣传</w:t>
      </w:r>
    </w:p>
    <w:p w14:paraId="15BFE66D" w14:textId="0FC4F765" w:rsidR="00ED71CC" w:rsidRPr="001B035B" w:rsidRDefault="00000000">
      <w:pPr>
        <w:numPr>
          <w:ilvl w:val="0"/>
          <w:numId w:val="11"/>
        </w:num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u w:val="single"/>
        </w:rPr>
        <w:pPrChange w:id="17" w:author="阳 王" w:date="2024-05-29T20:23:00Z">
          <w:pPr>
            <w:spacing w:before="156"/>
            <w:ind w:rightChars="-150" w:right="-315" w:firstLineChars="50" w:firstLine="120"/>
          </w:pPr>
        </w:pPrChange>
      </w:pPr>
      <w:r w:rsidRPr="001B035B">
        <w:rPr>
          <w:rStyle w:val="NormalCharacter"/>
          <w:rFonts w:asciiTheme="majorEastAsia" w:eastAsiaTheme="majorEastAsia" w:hAnsiTheme="majorEastAsia" w:cstheme="majorEastAsia" w:hint="eastAsia"/>
          <w:color w:val="000000"/>
          <w:sz w:val="24"/>
          <w:szCs w:val="24"/>
        </w:rPr>
        <w:t>推广时间：</w:t>
      </w:r>
      <w:ins w:id="18" w:author="阳 王" w:date="2024-05-29T20:34:00Z">
        <w:r w:rsidR="00353C4C">
          <w:rPr>
            <w:rStyle w:val="NormalCharacter"/>
            <w:rFonts w:asciiTheme="majorEastAsia" w:eastAsiaTheme="majorEastAsia" w:hAnsiTheme="majorEastAsia" w:cstheme="majorEastAsia" w:hint="eastAsia"/>
            <w:color w:val="000000"/>
            <w:sz w:val="24"/>
            <w:szCs w:val="24"/>
          </w:rPr>
          <w:t>2024年6月7日至2024年6月10日</w:t>
        </w:r>
      </w:ins>
    </w:p>
    <w:p w14:paraId="7DF7951F" w14:textId="77777777" w:rsidR="00ED71CC" w:rsidRDefault="00000000">
      <w:pPr>
        <w:numPr>
          <w:ilvl w:val="0"/>
          <w:numId w:val="2"/>
        </w:numPr>
        <w:spacing w:before="156" w:line="120"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19" w:author="阳 王" w:date="2024-05-29T20:21:00Z">
          <w:pPr>
            <w:numPr>
              <w:numId w:val="2"/>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费用</w:t>
      </w:r>
    </w:p>
    <w:p w14:paraId="3D1441B4" w14:textId="4D29642A" w:rsidR="001B035B" w:rsidRDefault="001B035B" w:rsidP="001B035B">
      <w:pPr>
        <w:pStyle w:val="ListParagraph"/>
        <w:numPr>
          <w:ilvl w:val="0"/>
          <w:numId w:val="10"/>
        </w:numPr>
        <w:spacing w:before="156"/>
        <w:ind w:left="0" w:rightChars="66" w:right="139" w:firstLineChars="0" w:firstLine="567"/>
        <w:rPr>
          <w:ins w:id="20" w:author="阳 王" w:date="2024-05-29T20:23:00Z"/>
          <w:rStyle w:val="NormalCharacter"/>
          <w:rFonts w:asciiTheme="majorEastAsia" w:eastAsiaTheme="majorEastAsia" w:hAnsiTheme="majorEastAsia" w:cstheme="majorEastAsia"/>
          <w:color w:val="000000"/>
          <w:sz w:val="24"/>
          <w:szCs w:val="24"/>
        </w:rPr>
      </w:pPr>
      <w:ins w:id="21" w:author="阳 王" w:date="2024-05-29T20:16:00Z">
        <w:r w:rsidRPr="001B035B">
          <w:rPr>
            <w:rStyle w:val="NormalCharacter"/>
            <w:rFonts w:asciiTheme="majorEastAsia" w:eastAsiaTheme="majorEastAsia" w:hAnsiTheme="majorEastAsia" w:cstheme="majorEastAsia" w:hint="eastAsia"/>
            <w:color w:val="000000"/>
            <w:sz w:val="24"/>
            <w:szCs w:val="24"/>
          </w:rPr>
          <w:t>甲方</w:t>
        </w:r>
      </w:ins>
      <w:ins w:id="22" w:author="阳 王" w:date="2024-05-29T20:17:00Z">
        <w:r w:rsidRPr="001B035B">
          <w:rPr>
            <w:rStyle w:val="NormalCharacter"/>
            <w:rFonts w:asciiTheme="majorEastAsia" w:eastAsiaTheme="majorEastAsia" w:hAnsiTheme="majorEastAsia" w:cstheme="majorEastAsia" w:hint="eastAsia"/>
            <w:color w:val="000000"/>
            <w:sz w:val="24"/>
            <w:szCs w:val="24"/>
          </w:rPr>
          <w:t>和乙方</w:t>
        </w:r>
      </w:ins>
      <w:ins w:id="23" w:author="阳 王" w:date="2024-05-29T20:18:00Z">
        <w:r w:rsidRPr="001B035B">
          <w:rPr>
            <w:rStyle w:val="NormalCharacter"/>
            <w:rFonts w:asciiTheme="majorEastAsia" w:eastAsiaTheme="majorEastAsia" w:hAnsiTheme="majorEastAsia" w:cstheme="majorEastAsia" w:hint="eastAsia"/>
            <w:color w:val="000000"/>
            <w:sz w:val="24"/>
            <w:szCs w:val="24"/>
          </w:rPr>
          <w:t>以</w:t>
        </w:r>
      </w:ins>
      <w:ins w:id="24" w:author="阳 王" w:date="2024-05-29T20:17:00Z">
        <w:r w:rsidRPr="001B035B">
          <w:rPr>
            <w:rStyle w:val="NormalCharacter"/>
            <w:rFonts w:asciiTheme="majorEastAsia" w:eastAsiaTheme="majorEastAsia" w:hAnsiTheme="majorEastAsia" w:cstheme="majorEastAsia" w:hint="eastAsia"/>
            <w:color w:val="000000"/>
            <w:sz w:val="24"/>
            <w:szCs w:val="24"/>
          </w:rPr>
          <w:t>每人每日底薪和提成的方式</w:t>
        </w:r>
      </w:ins>
      <w:ins w:id="25" w:author="阳 王" w:date="2024-05-29T20:18:00Z">
        <w:r w:rsidRPr="001B035B">
          <w:rPr>
            <w:rStyle w:val="NormalCharacter"/>
            <w:rFonts w:asciiTheme="majorEastAsia" w:eastAsiaTheme="majorEastAsia" w:hAnsiTheme="majorEastAsia" w:cstheme="majorEastAsia" w:hint="eastAsia"/>
            <w:color w:val="000000"/>
            <w:sz w:val="24"/>
            <w:szCs w:val="24"/>
          </w:rPr>
          <w:t>计算费用</w:t>
        </w:r>
      </w:ins>
      <w:ins w:id="26" w:author="阳 王" w:date="2024-05-29T20:17:00Z">
        <w:r w:rsidRPr="001B035B">
          <w:rPr>
            <w:rStyle w:val="NormalCharacter"/>
            <w:rFonts w:asciiTheme="majorEastAsia" w:eastAsiaTheme="majorEastAsia" w:hAnsiTheme="majorEastAsia" w:cstheme="majorEastAsia" w:hint="eastAsia"/>
            <w:color w:val="000000"/>
            <w:sz w:val="24"/>
            <w:szCs w:val="24"/>
          </w:rPr>
          <w:t>。</w:t>
        </w:r>
      </w:ins>
    </w:p>
    <w:p w14:paraId="76CE8222" w14:textId="21B051E5" w:rsidR="001B035B" w:rsidRDefault="001B035B" w:rsidP="001B035B">
      <w:pPr>
        <w:pStyle w:val="ListParagraph"/>
        <w:numPr>
          <w:ilvl w:val="0"/>
          <w:numId w:val="10"/>
        </w:numPr>
        <w:spacing w:before="156"/>
        <w:ind w:left="0" w:rightChars="66" w:right="139" w:firstLineChars="0" w:firstLine="567"/>
        <w:rPr>
          <w:ins w:id="27" w:author="阳 王" w:date="2024-05-29T20:25:00Z"/>
          <w:rStyle w:val="NormalCharacter"/>
          <w:rFonts w:asciiTheme="majorEastAsia" w:eastAsiaTheme="majorEastAsia" w:hAnsiTheme="majorEastAsia" w:cstheme="majorEastAsia"/>
          <w:color w:val="000000"/>
          <w:sz w:val="24"/>
          <w:szCs w:val="24"/>
        </w:rPr>
      </w:pPr>
      <w:ins w:id="28" w:author="阳 王" w:date="2024-05-29T20:24:00Z">
        <w:r>
          <w:rPr>
            <w:rStyle w:val="NormalCharacter"/>
            <w:rFonts w:asciiTheme="majorEastAsia" w:eastAsiaTheme="majorEastAsia" w:hAnsiTheme="majorEastAsia" w:cstheme="majorEastAsia" w:hint="eastAsia"/>
            <w:color w:val="000000"/>
            <w:sz w:val="24"/>
            <w:szCs w:val="24"/>
          </w:rPr>
          <w:t>底薪计算的方式为每人每日150元</w:t>
        </w:r>
      </w:ins>
      <w:ins w:id="29" w:author="阳 王" w:date="2024-05-29T20:25:00Z">
        <w:r>
          <w:rPr>
            <w:rStyle w:val="NormalCharacter"/>
            <w:rFonts w:asciiTheme="majorEastAsia" w:eastAsiaTheme="majorEastAsia" w:hAnsiTheme="majorEastAsia" w:cstheme="majorEastAsia" w:hint="eastAsia"/>
            <w:color w:val="000000"/>
            <w:sz w:val="24"/>
            <w:szCs w:val="24"/>
          </w:rPr>
          <w:t>。</w:t>
        </w:r>
      </w:ins>
    </w:p>
    <w:p w14:paraId="739B55F0" w14:textId="24A4A16E" w:rsidR="001B035B" w:rsidRDefault="001B035B" w:rsidP="001B035B">
      <w:pPr>
        <w:pStyle w:val="ListParagraph"/>
        <w:numPr>
          <w:ilvl w:val="0"/>
          <w:numId w:val="10"/>
        </w:numPr>
        <w:spacing w:before="156"/>
        <w:ind w:left="0" w:rightChars="66" w:right="139" w:firstLineChars="0" w:firstLine="567"/>
        <w:rPr>
          <w:ins w:id="30" w:author="阳 王" w:date="2024-05-29T23:50:00Z"/>
          <w:rStyle w:val="NormalCharacter"/>
          <w:rFonts w:asciiTheme="majorEastAsia" w:eastAsiaTheme="majorEastAsia" w:hAnsiTheme="majorEastAsia" w:cstheme="majorEastAsia"/>
          <w:color w:val="000000"/>
          <w:sz w:val="24"/>
          <w:szCs w:val="24"/>
        </w:rPr>
      </w:pPr>
      <w:ins w:id="31" w:author="阳 王" w:date="2024-05-29T20:25:00Z">
        <w:r>
          <w:rPr>
            <w:rStyle w:val="NormalCharacter"/>
            <w:rFonts w:asciiTheme="majorEastAsia" w:eastAsiaTheme="majorEastAsia" w:hAnsiTheme="majorEastAsia" w:cstheme="majorEastAsia" w:hint="eastAsia"/>
            <w:color w:val="000000"/>
            <w:sz w:val="24"/>
            <w:szCs w:val="24"/>
          </w:rPr>
          <w:t>提成计算的指标为</w:t>
        </w:r>
      </w:ins>
      <w:ins w:id="32" w:author="阳 王" w:date="2024-05-29T20:26:00Z">
        <w:r w:rsidR="00353C4C">
          <w:rPr>
            <w:rStyle w:val="NormalCharacter"/>
            <w:rFonts w:asciiTheme="majorEastAsia" w:eastAsiaTheme="majorEastAsia" w:hAnsiTheme="majorEastAsia" w:cstheme="majorEastAsia" w:hint="eastAsia"/>
            <w:color w:val="000000"/>
            <w:sz w:val="24"/>
            <w:szCs w:val="24"/>
          </w:rPr>
          <w:t>经由派发宣传</w:t>
        </w:r>
      </w:ins>
      <w:ins w:id="33" w:author="阳 王" w:date="2024-05-29T20:27:00Z">
        <w:r w:rsidR="00353C4C">
          <w:rPr>
            <w:rStyle w:val="NormalCharacter"/>
            <w:rFonts w:asciiTheme="majorEastAsia" w:eastAsiaTheme="majorEastAsia" w:hAnsiTheme="majorEastAsia" w:cstheme="majorEastAsia" w:hint="eastAsia"/>
            <w:color w:val="000000"/>
            <w:sz w:val="24"/>
            <w:szCs w:val="24"/>
          </w:rPr>
          <w:t>后关注</w:t>
        </w:r>
      </w:ins>
      <w:r w:rsidR="00633A44" w:rsidRPr="00633A44">
        <w:rPr>
          <w:rStyle w:val="NormalCharacter"/>
          <w:rFonts w:asciiTheme="majorEastAsia" w:eastAsiaTheme="majorEastAsia" w:hAnsiTheme="majorEastAsia" w:cstheme="majorEastAsia" w:hint="eastAsia"/>
          <w:color w:val="000000"/>
          <w:sz w:val="24"/>
          <w:szCs w:val="24"/>
          <w:highlight w:val="yellow"/>
        </w:rPr>
        <w:t>“上岸了辅助填报工具”微信</w:t>
      </w:r>
      <w:ins w:id="34" w:author="阳 王" w:date="2024-05-29T20:27:00Z">
        <w:r w:rsidR="00353C4C" w:rsidRPr="00633A44">
          <w:rPr>
            <w:rStyle w:val="NormalCharacter"/>
            <w:rFonts w:asciiTheme="majorEastAsia" w:eastAsiaTheme="majorEastAsia" w:hAnsiTheme="majorEastAsia" w:cstheme="majorEastAsia" w:hint="eastAsia"/>
            <w:color w:val="000000"/>
            <w:sz w:val="24"/>
            <w:szCs w:val="24"/>
            <w:highlight w:val="yellow"/>
          </w:rPr>
          <w:t>公众号</w:t>
        </w:r>
      </w:ins>
      <w:r w:rsidR="00633A44" w:rsidRPr="00633A44">
        <w:rPr>
          <w:rStyle w:val="NormalCharacter"/>
          <w:rFonts w:asciiTheme="majorEastAsia" w:eastAsiaTheme="majorEastAsia" w:hAnsiTheme="majorEastAsia" w:cstheme="majorEastAsia" w:hint="eastAsia"/>
          <w:color w:val="000000"/>
          <w:sz w:val="24"/>
          <w:szCs w:val="24"/>
          <w:highlight w:val="yellow"/>
        </w:rPr>
        <w:t>（下称公众号）</w:t>
      </w:r>
      <w:ins w:id="35" w:author="阳 王" w:date="2024-05-29T20:27:00Z">
        <w:r w:rsidR="00353C4C">
          <w:rPr>
            <w:rStyle w:val="NormalCharacter"/>
            <w:rFonts w:asciiTheme="majorEastAsia" w:eastAsiaTheme="majorEastAsia" w:hAnsiTheme="majorEastAsia" w:cstheme="majorEastAsia" w:hint="eastAsia"/>
            <w:color w:val="000000"/>
            <w:sz w:val="24"/>
            <w:szCs w:val="24"/>
          </w:rPr>
          <w:t>的新增真实用户数量，</w:t>
        </w:r>
      </w:ins>
      <w:ins w:id="36" w:author="阳 王" w:date="2024-05-29T20:28:00Z">
        <w:r w:rsidR="00353C4C">
          <w:rPr>
            <w:rStyle w:val="NormalCharacter"/>
            <w:rFonts w:asciiTheme="majorEastAsia" w:eastAsiaTheme="majorEastAsia" w:hAnsiTheme="majorEastAsia" w:cstheme="majorEastAsia" w:hint="eastAsia"/>
            <w:color w:val="000000"/>
            <w:sz w:val="24"/>
            <w:szCs w:val="24"/>
          </w:rPr>
          <w:t>按照上述的新增真实用户数量的5倍作为提成的金额，如当日新增</w:t>
        </w:r>
      </w:ins>
      <w:ins w:id="37" w:author="阳 王" w:date="2024-05-29T20:29:00Z">
        <w:r w:rsidR="00353C4C">
          <w:rPr>
            <w:rStyle w:val="NormalCharacter"/>
            <w:rFonts w:asciiTheme="majorEastAsia" w:eastAsiaTheme="majorEastAsia" w:hAnsiTheme="majorEastAsia" w:cstheme="majorEastAsia" w:hint="eastAsia"/>
            <w:color w:val="000000"/>
            <w:sz w:val="24"/>
            <w:szCs w:val="24"/>
          </w:rPr>
          <w:t>真实</w:t>
        </w:r>
      </w:ins>
      <w:ins w:id="38" w:author="阳 王" w:date="2024-05-29T20:28:00Z">
        <w:r w:rsidR="00353C4C">
          <w:rPr>
            <w:rStyle w:val="NormalCharacter"/>
            <w:rFonts w:asciiTheme="majorEastAsia" w:eastAsiaTheme="majorEastAsia" w:hAnsiTheme="majorEastAsia" w:cstheme="majorEastAsia" w:hint="eastAsia"/>
            <w:color w:val="000000"/>
            <w:sz w:val="24"/>
            <w:szCs w:val="24"/>
          </w:rPr>
          <w:t>用户数</w:t>
        </w:r>
      </w:ins>
      <w:ins w:id="39" w:author="阳 王" w:date="2024-05-29T20:29:00Z">
        <w:r w:rsidR="00353C4C">
          <w:rPr>
            <w:rStyle w:val="NormalCharacter"/>
            <w:rFonts w:asciiTheme="majorEastAsia" w:eastAsiaTheme="majorEastAsia" w:hAnsiTheme="majorEastAsia" w:cstheme="majorEastAsia" w:hint="eastAsia"/>
            <w:color w:val="000000"/>
            <w:sz w:val="24"/>
            <w:szCs w:val="24"/>
          </w:rPr>
          <w:t>量</w:t>
        </w:r>
      </w:ins>
      <w:ins w:id="40" w:author="阳 王" w:date="2024-05-29T23:53:00Z">
        <w:r w:rsidR="00672CB4">
          <w:rPr>
            <w:rStyle w:val="NormalCharacter"/>
            <w:rFonts w:asciiTheme="majorEastAsia" w:eastAsiaTheme="majorEastAsia" w:hAnsiTheme="majorEastAsia" w:cstheme="majorEastAsia" w:hint="eastAsia"/>
            <w:color w:val="000000"/>
            <w:sz w:val="24"/>
            <w:szCs w:val="24"/>
          </w:rPr>
          <w:t>100</w:t>
        </w:r>
      </w:ins>
      <w:ins w:id="41" w:author="阳 王" w:date="2024-05-29T20:29:00Z">
        <w:r w:rsidR="00353C4C">
          <w:rPr>
            <w:rStyle w:val="NormalCharacter"/>
            <w:rFonts w:asciiTheme="majorEastAsia" w:eastAsiaTheme="majorEastAsia" w:hAnsiTheme="majorEastAsia" w:cstheme="majorEastAsia" w:hint="eastAsia"/>
            <w:color w:val="000000"/>
            <w:sz w:val="24"/>
            <w:szCs w:val="24"/>
          </w:rPr>
          <w:t>人，完整参与派发宣传的人数为2人，则当日结算费用为</w:t>
        </w:r>
      </w:ins>
      <w:ins w:id="42" w:author="阳 王" w:date="2024-05-29T23:53:00Z">
        <w:r w:rsidR="00672CB4">
          <w:rPr>
            <w:rStyle w:val="NormalCharacter"/>
            <w:rFonts w:asciiTheme="majorEastAsia" w:eastAsiaTheme="majorEastAsia" w:hAnsiTheme="majorEastAsia" w:cstheme="majorEastAsia" w:hint="eastAsia"/>
            <w:color w:val="000000"/>
            <w:sz w:val="24"/>
            <w:szCs w:val="24"/>
          </w:rPr>
          <w:t>800</w:t>
        </w:r>
      </w:ins>
      <w:ins w:id="43" w:author="阳 王" w:date="2024-05-29T20:30:00Z">
        <w:r w:rsidR="00353C4C">
          <w:rPr>
            <w:rStyle w:val="NormalCharacter"/>
            <w:rFonts w:asciiTheme="majorEastAsia" w:eastAsiaTheme="majorEastAsia" w:hAnsiTheme="majorEastAsia" w:cstheme="majorEastAsia" w:hint="eastAsia"/>
            <w:color w:val="000000"/>
            <w:sz w:val="24"/>
            <w:szCs w:val="24"/>
          </w:rPr>
          <w:t>元。</w:t>
        </w:r>
      </w:ins>
    </w:p>
    <w:p w14:paraId="42902B2C" w14:textId="5171D13E" w:rsidR="00672CB4" w:rsidRDefault="00672CB4" w:rsidP="001B035B">
      <w:pPr>
        <w:pStyle w:val="ListParagraph"/>
        <w:numPr>
          <w:ilvl w:val="0"/>
          <w:numId w:val="10"/>
        </w:numPr>
        <w:spacing w:before="156"/>
        <w:ind w:left="0" w:rightChars="66" w:right="139" w:firstLineChars="0" w:firstLine="567"/>
        <w:rPr>
          <w:ins w:id="44" w:author="阳 王" w:date="2024-05-29T20:30:00Z"/>
          <w:rStyle w:val="NormalCharacter"/>
          <w:rFonts w:asciiTheme="majorEastAsia" w:eastAsiaTheme="majorEastAsia" w:hAnsiTheme="majorEastAsia" w:cstheme="majorEastAsia"/>
          <w:color w:val="000000"/>
          <w:sz w:val="24"/>
          <w:szCs w:val="24"/>
        </w:rPr>
      </w:pPr>
      <w:ins w:id="45" w:author="阳 王" w:date="2024-05-29T23:50:00Z">
        <w:r>
          <w:rPr>
            <w:rStyle w:val="NormalCharacter"/>
            <w:rFonts w:asciiTheme="majorEastAsia" w:eastAsiaTheme="majorEastAsia" w:hAnsiTheme="majorEastAsia" w:cstheme="majorEastAsia" w:hint="eastAsia"/>
            <w:color w:val="000000"/>
            <w:sz w:val="24"/>
            <w:szCs w:val="24"/>
          </w:rPr>
          <w:t>甲方与乙方约定，</w:t>
        </w:r>
      </w:ins>
      <w:ins w:id="46" w:author="阳 王" w:date="2024-05-29T23:52:00Z">
        <w:r>
          <w:rPr>
            <w:rStyle w:val="NormalCharacter"/>
            <w:rFonts w:asciiTheme="majorEastAsia" w:eastAsiaTheme="majorEastAsia" w:hAnsiTheme="majorEastAsia" w:cstheme="majorEastAsia" w:hint="eastAsia"/>
            <w:color w:val="000000"/>
            <w:sz w:val="24"/>
            <w:szCs w:val="24"/>
          </w:rPr>
          <w:t>甲方支付给乙方的费用（包含预付款）中，底薪占费用的比例不高于总费用的</w:t>
        </w:r>
      </w:ins>
      <w:r w:rsidR="007118C4">
        <w:rPr>
          <w:rStyle w:val="NormalCharacter"/>
          <w:rFonts w:asciiTheme="majorEastAsia" w:eastAsiaTheme="majorEastAsia" w:hAnsiTheme="majorEastAsia" w:cstheme="majorEastAsia"/>
          <w:color w:val="000000"/>
          <w:sz w:val="24"/>
          <w:szCs w:val="24"/>
        </w:rPr>
        <w:t>5</w:t>
      </w:r>
      <w:ins w:id="47" w:author="阳 王" w:date="2024-05-29T23:53:00Z">
        <w:r>
          <w:rPr>
            <w:rStyle w:val="NormalCharacter"/>
            <w:rFonts w:asciiTheme="majorEastAsia" w:eastAsiaTheme="majorEastAsia" w:hAnsiTheme="majorEastAsia" w:cstheme="majorEastAsia" w:hint="eastAsia"/>
            <w:color w:val="000000"/>
            <w:sz w:val="24"/>
            <w:szCs w:val="24"/>
          </w:rPr>
          <w:t>0%，</w:t>
        </w:r>
      </w:ins>
      <w:r w:rsidR="007118C4" w:rsidRPr="007118C4">
        <w:rPr>
          <w:rStyle w:val="NormalCharacter"/>
          <w:rFonts w:asciiTheme="majorEastAsia" w:eastAsiaTheme="majorEastAsia" w:hAnsiTheme="majorEastAsia" w:cstheme="majorEastAsia" w:hint="eastAsia"/>
          <w:color w:val="000000"/>
          <w:sz w:val="24"/>
          <w:szCs w:val="24"/>
          <w:highlight w:val="yellow"/>
        </w:rPr>
        <w:t>且不低于总费用的3</w:t>
      </w:r>
      <w:r w:rsidR="007118C4" w:rsidRPr="007118C4">
        <w:rPr>
          <w:rStyle w:val="NormalCharacter"/>
          <w:rFonts w:asciiTheme="majorEastAsia" w:eastAsiaTheme="majorEastAsia" w:hAnsiTheme="majorEastAsia" w:cstheme="majorEastAsia"/>
          <w:color w:val="000000"/>
          <w:sz w:val="24"/>
          <w:szCs w:val="24"/>
          <w:highlight w:val="yellow"/>
        </w:rPr>
        <w:t>0%</w:t>
      </w:r>
      <w:r w:rsidR="007118C4" w:rsidRPr="007118C4">
        <w:rPr>
          <w:rStyle w:val="NormalCharacter"/>
          <w:rFonts w:asciiTheme="majorEastAsia" w:eastAsiaTheme="majorEastAsia" w:hAnsiTheme="majorEastAsia" w:cstheme="majorEastAsia" w:hint="eastAsia"/>
          <w:color w:val="000000"/>
          <w:sz w:val="24"/>
          <w:szCs w:val="24"/>
          <w:highlight w:val="yellow"/>
        </w:rPr>
        <w:t>，</w:t>
      </w:r>
      <w:ins w:id="48" w:author="阳 王" w:date="2024-05-29T23:53:00Z">
        <w:r w:rsidRPr="007118C4">
          <w:rPr>
            <w:rStyle w:val="NormalCharacter"/>
            <w:rFonts w:asciiTheme="majorEastAsia" w:eastAsiaTheme="majorEastAsia" w:hAnsiTheme="majorEastAsia" w:cstheme="majorEastAsia" w:hint="eastAsia"/>
            <w:color w:val="000000"/>
            <w:sz w:val="24"/>
            <w:szCs w:val="24"/>
            <w:highlight w:val="yellow"/>
          </w:rPr>
          <w:t>对于底薪</w:t>
        </w:r>
      </w:ins>
      <w:ins w:id="49" w:author="阳 王" w:date="2024-05-29T23:54:00Z">
        <w:r w:rsidRPr="007118C4">
          <w:rPr>
            <w:rStyle w:val="NormalCharacter"/>
            <w:rFonts w:asciiTheme="majorEastAsia" w:eastAsiaTheme="majorEastAsia" w:hAnsiTheme="majorEastAsia" w:cstheme="majorEastAsia" w:hint="eastAsia"/>
            <w:color w:val="000000"/>
            <w:sz w:val="24"/>
            <w:szCs w:val="24"/>
            <w:highlight w:val="yellow"/>
          </w:rPr>
          <w:t>占总费用</w:t>
        </w:r>
      </w:ins>
      <w:r w:rsidR="007118C4" w:rsidRPr="007118C4">
        <w:rPr>
          <w:rStyle w:val="NormalCharacter"/>
          <w:rFonts w:asciiTheme="majorEastAsia" w:eastAsiaTheme="majorEastAsia" w:hAnsiTheme="majorEastAsia" w:cstheme="majorEastAsia" w:hint="eastAsia"/>
          <w:color w:val="000000"/>
          <w:sz w:val="24"/>
          <w:szCs w:val="24"/>
          <w:highlight w:val="yellow"/>
        </w:rPr>
        <w:t>高于</w:t>
      </w:r>
      <w:r w:rsidR="007118C4" w:rsidRPr="007118C4">
        <w:rPr>
          <w:rStyle w:val="NormalCharacter"/>
          <w:rFonts w:asciiTheme="majorEastAsia" w:eastAsiaTheme="majorEastAsia" w:hAnsiTheme="majorEastAsia" w:cstheme="majorEastAsia"/>
          <w:color w:val="000000"/>
          <w:sz w:val="24"/>
          <w:szCs w:val="24"/>
          <w:highlight w:val="yellow"/>
        </w:rPr>
        <w:t>5</w:t>
      </w:r>
      <w:ins w:id="50" w:author="阳 王" w:date="2024-05-29T23:54:00Z">
        <w:r w:rsidRPr="007118C4">
          <w:rPr>
            <w:rStyle w:val="NormalCharacter"/>
            <w:rFonts w:asciiTheme="majorEastAsia" w:eastAsiaTheme="majorEastAsia" w:hAnsiTheme="majorEastAsia" w:cstheme="majorEastAsia" w:hint="eastAsia"/>
            <w:color w:val="000000"/>
            <w:sz w:val="24"/>
            <w:szCs w:val="24"/>
            <w:highlight w:val="yellow"/>
          </w:rPr>
          <w:t>0%</w:t>
        </w:r>
      </w:ins>
      <w:r w:rsidR="007118C4" w:rsidRPr="007118C4">
        <w:rPr>
          <w:rStyle w:val="NormalCharacter"/>
          <w:rFonts w:asciiTheme="majorEastAsia" w:eastAsiaTheme="majorEastAsia" w:hAnsiTheme="majorEastAsia" w:cstheme="majorEastAsia" w:hint="eastAsia"/>
          <w:color w:val="000000"/>
          <w:sz w:val="24"/>
          <w:szCs w:val="24"/>
          <w:highlight w:val="yellow"/>
        </w:rPr>
        <w:t>或低于3</w:t>
      </w:r>
      <w:r w:rsidR="007118C4" w:rsidRPr="007118C4">
        <w:rPr>
          <w:rStyle w:val="NormalCharacter"/>
          <w:rFonts w:asciiTheme="majorEastAsia" w:eastAsiaTheme="majorEastAsia" w:hAnsiTheme="majorEastAsia" w:cstheme="majorEastAsia"/>
          <w:color w:val="000000"/>
          <w:sz w:val="24"/>
          <w:szCs w:val="24"/>
          <w:highlight w:val="yellow"/>
        </w:rPr>
        <w:t>0%</w:t>
      </w:r>
      <w:ins w:id="51" w:author="阳 王" w:date="2024-05-29T23:54:00Z">
        <w:r w:rsidRPr="007118C4">
          <w:rPr>
            <w:rStyle w:val="NormalCharacter"/>
            <w:rFonts w:asciiTheme="majorEastAsia" w:eastAsiaTheme="majorEastAsia" w:hAnsiTheme="majorEastAsia" w:cstheme="majorEastAsia" w:hint="eastAsia"/>
            <w:color w:val="000000"/>
            <w:sz w:val="24"/>
            <w:szCs w:val="24"/>
            <w:highlight w:val="yellow"/>
          </w:rPr>
          <w:t>的部分，</w:t>
        </w:r>
        <w:r>
          <w:rPr>
            <w:rStyle w:val="NormalCharacter"/>
            <w:rFonts w:asciiTheme="majorEastAsia" w:eastAsiaTheme="majorEastAsia" w:hAnsiTheme="majorEastAsia" w:cstheme="majorEastAsia" w:hint="eastAsia"/>
            <w:color w:val="000000"/>
            <w:sz w:val="24"/>
            <w:szCs w:val="24"/>
          </w:rPr>
          <w:t>由乙方承担。</w:t>
        </w:r>
      </w:ins>
    </w:p>
    <w:p w14:paraId="4F867DCD" w14:textId="5123AE68" w:rsidR="00353C4C" w:rsidRDefault="00353C4C" w:rsidP="001B035B">
      <w:pPr>
        <w:pStyle w:val="ListParagraph"/>
        <w:numPr>
          <w:ilvl w:val="0"/>
          <w:numId w:val="10"/>
        </w:numPr>
        <w:spacing w:before="156"/>
        <w:ind w:left="0" w:rightChars="66" w:right="139" w:firstLineChars="0" w:firstLine="567"/>
        <w:rPr>
          <w:ins w:id="52" w:author="阳 王" w:date="2024-05-29T20:49:00Z"/>
          <w:rStyle w:val="NormalCharacter"/>
          <w:rFonts w:asciiTheme="majorEastAsia" w:eastAsiaTheme="majorEastAsia" w:hAnsiTheme="majorEastAsia" w:cstheme="majorEastAsia"/>
          <w:color w:val="000000"/>
          <w:sz w:val="24"/>
          <w:szCs w:val="24"/>
        </w:rPr>
      </w:pPr>
      <w:ins w:id="53" w:author="阳 王" w:date="2024-05-29T20:30:00Z">
        <w:r>
          <w:rPr>
            <w:rStyle w:val="NormalCharacter"/>
            <w:rFonts w:asciiTheme="majorEastAsia" w:eastAsiaTheme="majorEastAsia" w:hAnsiTheme="majorEastAsia" w:cstheme="majorEastAsia" w:hint="eastAsia"/>
            <w:color w:val="000000"/>
            <w:sz w:val="24"/>
            <w:szCs w:val="24"/>
          </w:rPr>
          <w:t>甲方与乙方约定，若无补充合同另行约定，则经由上述方式</w:t>
        </w:r>
      </w:ins>
      <w:ins w:id="54" w:author="阳 王" w:date="2024-05-29T20:31:00Z">
        <w:r>
          <w:rPr>
            <w:rStyle w:val="NormalCharacter"/>
            <w:rFonts w:asciiTheme="majorEastAsia" w:eastAsiaTheme="majorEastAsia" w:hAnsiTheme="majorEastAsia" w:cstheme="majorEastAsia" w:hint="eastAsia"/>
            <w:color w:val="000000"/>
            <w:sz w:val="24"/>
            <w:szCs w:val="24"/>
          </w:rPr>
          <w:t>结算的总费用不超过5万元，超出5万元的部分，由</w:t>
        </w:r>
      </w:ins>
      <w:ins w:id="55" w:author="阳 王" w:date="2024-05-29T20:33:00Z">
        <w:r>
          <w:rPr>
            <w:rStyle w:val="NormalCharacter"/>
            <w:rFonts w:asciiTheme="majorEastAsia" w:eastAsiaTheme="majorEastAsia" w:hAnsiTheme="majorEastAsia" w:cstheme="majorEastAsia" w:hint="eastAsia"/>
            <w:color w:val="000000"/>
            <w:sz w:val="24"/>
            <w:szCs w:val="24"/>
          </w:rPr>
          <w:t>乙方自行承担。</w:t>
        </w:r>
      </w:ins>
    </w:p>
    <w:p w14:paraId="18EC1A72" w14:textId="17390FC0" w:rsidR="005C0BC0" w:rsidRDefault="005C0BC0">
      <w:pPr>
        <w:pStyle w:val="ListParagraph"/>
        <w:numPr>
          <w:ilvl w:val="0"/>
          <w:numId w:val="10"/>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
      <w:ins w:id="56" w:author="阳 王" w:date="2024-05-29T20:49:00Z">
        <w:r>
          <w:rPr>
            <w:rStyle w:val="NormalCharacter"/>
            <w:rFonts w:asciiTheme="majorEastAsia" w:eastAsiaTheme="majorEastAsia" w:hAnsiTheme="majorEastAsia" w:cstheme="majorEastAsia" w:hint="eastAsia"/>
            <w:color w:val="000000"/>
            <w:sz w:val="24"/>
            <w:szCs w:val="24"/>
          </w:rPr>
          <w:t>甲方与乙方约定，</w:t>
        </w:r>
      </w:ins>
      <w:ins w:id="57" w:author="阳 王" w:date="2024-05-29T20:50:00Z">
        <w:r>
          <w:rPr>
            <w:rStyle w:val="NormalCharacter"/>
            <w:rFonts w:asciiTheme="majorEastAsia" w:eastAsiaTheme="majorEastAsia" w:hAnsiTheme="majorEastAsia" w:cstheme="majorEastAsia" w:hint="eastAsia"/>
            <w:color w:val="000000"/>
            <w:sz w:val="24"/>
            <w:szCs w:val="24"/>
          </w:rPr>
          <w:t>甲方有权对乙方的派发宣传实际参与人数</w:t>
        </w:r>
      </w:ins>
      <w:ins w:id="58" w:author="阳 王" w:date="2024-05-29T20:53:00Z">
        <w:r>
          <w:rPr>
            <w:rStyle w:val="NormalCharacter"/>
            <w:rFonts w:asciiTheme="majorEastAsia" w:eastAsiaTheme="majorEastAsia" w:hAnsiTheme="majorEastAsia" w:cstheme="majorEastAsia" w:hint="eastAsia"/>
            <w:color w:val="000000"/>
            <w:sz w:val="24"/>
            <w:szCs w:val="24"/>
          </w:rPr>
          <w:t>和新增用户的真实性</w:t>
        </w:r>
      </w:ins>
      <w:ins w:id="59" w:author="阳 王" w:date="2024-05-29T20:50:00Z">
        <w:r>
          <w:rPr>
            <w:rStyle w:val="NormalCharacter"/>
            <w:rFonts w:asciiTheme="majorEastAsia" w:eastAsiaTheme="majorEastAsia" w:hAnsiTheme="majorEastAsia" w:cstheme="majorEastAsia" w:hint="eastAsia"/>
            <w:color w:val="000000"/>
            <w:sz w:val="24"/>
            <w:szCs w:val="24"/>
          </w:rPr>
          <w:t>进行监督</w:t>
        </w:r>
      </w:ins>
      <w:ins w:id="60" w:author="阳 王" w:date="2024-05-29T20:53:00Z">
        <w:r>
          <w:rPr>
            <w:rStyle w:val="NormalCharacter"/>
            <w:rFonts w:asciiTheme="majorEastAsia" w:eastAsiaTheme="majorEastAsia" w:hAnsiTheme="majorEastAsia" w:cstheme="majorEastAsia" w:hint="eastAsia"/>
            <w:color w:val="000000"/>
            <w:sz w:val="24"/>
            <w:szCs w:val="24"/>
          </w:rPr>
          <w:t>。</w:t>
        </w:r>
      </w:ins>
      <w:ins w:id="61" w:author="阳 王" w:date="2024-05-29T20:51:00Z">
        <w:r>
          <w:rPr>
            <w:rStyle w:val="NormalCharacter"/>
            <w:rFonts w:asciiTheme="majorEastAsia" w:eastAsiaTheme="majorEastAsia" w:hAnsiTheme="majorEastAsia" w:cstheme="majorEastAsia" w:hint="eastAsia"/>
            <w:color w:val="000000"/>
            <w:sz w:val="24"/>
            <w:szCs w:val="24"/>
          </w:rPr>
          <w:t>对于乙方实际参与人数不足或</w:t>
        </w:r>
      </w:ins>
      <w:ins w:id="62" w:author="阳 王" w:date="2024-05-29T20:52:00Z">
        <w:r>
          <w:rPr>
            <w:rStyle w:val="NormalCharacter"/>
            <w:rFonts w:asciiTheme="majorEastAsia" w:eastAsiaTheme="majorEastAsia" w:hAnsiTheme="majorEastAsia" w:cstheme="majorEastAsia" w:hint="eastAsia"/>
            <w:color w:val="000000"/>
            <w:sz w:val="24"/>
            <w:szCs w:val="24"/>
          </w:rPr>
          <w:t>参与人并未完整参与派发宣传，甲方有权仅按</w:t>
        </w:r>
        <w:r>
          <w:rPr>
            <w:rStyle w:val="NormalCharacter"/>
            <w:rFonts w:asciiTheme="majorEastAsia" w:eastAsiaTheme="majorEastAsia" w:hAnsiTheme="majorEastAsia" w:cstheme="majorEastAsia" w:hint="eastAsia"/>
            <w:color w:val="000000"/>
            <w:sz w:val="24"/>
            <w:szCs w:val="24"/>
          </w:rPr>
          <w:lastRenderedPageBreak/>
          <w:t>照实际参与人数进行底薪计算</w:t>
        </w:r>
      </w:ins>
      <w:r w:rsidR="00633A44" w:rsidRPr="00633A44">
        <w:rPr>
          <w:rStyle w:val="NormalCharacter"/>
          <w:rFonts w:asciiTheme="majorEastAsia" w:eastAsiaTheme="majorEastAsia" w:hAnsiTheme="majorEastAsia" w:cstheme="majorEastAsia" w:hint="eastAsia"/>
          <w:color w:val="000000"/>
          <w:sz w:val="24"/>
          <w:szCs w:val="24"/>
          <w:highlight w:val="yellow"/>
        </w:rPr>
        <w:t>，对于虚报的人数，甲方有权按照每人次1</w:t>
      </w:r>
      <w:r w:rsidR="00633A44" w:rsidRPr="00633A44">
        <w:rPr>
          <w:rStyle w:val="NormalCharacter"/>
          <w:rFonts w:asciiTheme="majorEastAsia" w:eastAsiaTheme="majorEastAsia" w:hAnsiTheme="majorEastAsia" w:cstheme="majorEastAsia"/>
          <w:color w:val="000000"/>
          <w:sz w:val="24"/>
          <w:szCs w:val="24"/>
          <w:highlight w:val="yellow"/>
        </w:rPr>
        <w:t>50</w:t>
      </w:r>
      <w:r w:rsidR="00633A44" w:rsidRPr="00633A44">
        <w:rPr>
          <w:rStyle w:val="NormalCharacter"/>
          <w:rFonts w:asciiTheme="majorEastAsia" w:eastAsiaTheme="majorEastAsia" w:hAnsiTheme="majorEastAsia" w:cstheme="majorEastAsia" w:hint="eastAsia"/>
          <w:color w:val="000000"/>
          <w:sz w:val="24"/>
          <w:szCs w:val="24"/>
          <w:highlight w:val="yellow"/>
        </w:rPr>
        <w:t>元的罚金扣除应给予乙方的费用，不足的部分有权向乙方追缴</w:t>
      </w:r>
      <w:ins w:id="63" w:author="阳 王" w:date="2024-05-29T20:53:00Z">
        <w:r w:rsidRPr="00633A44">
          <w:rPr>
            <w:rStyle w:val="NormalCharacter"/>
            <w:rFonts w:asciiTheme="majorEastAsia" w:eastAsiaTheme="majorEastAsia" w:hAnsiTheme="majorEastAsia" w:cstheme="majorEastAsia" w:hint="eastAsia"/>
            <w:color w:val="000000"/>
            <w:sz w:val="24"/>
            <w:szCs w:val="24"/>
            <w:highlight w:val="yellow"/>
          </w:rPr>
          <w:t>。</w:t>
        </w:r>
      </w:ins>
      <w:ins w:id="64" w:author="阳 王" w:date="2024-05-29T20:54:00Z">
        <w:r>
          <w:rPr>
            <w:rStyle w:val="NormalCharacter"/>
            <w:rFonts w:asciiTheme="majorEastAsia" w:eastAsiaTheme="majorEastAsia" w:hAnsiTheme="majorEastAsia" w:cstheme="majorEastAsia" w:hint="eastAsia"/>
            <w:color w:val="000000"/>
            <w:sz w:val="24"/>
            <w:szCs w:val="24"/>
          </w:rPr>
          <w:t>如</w:t>
        </w:r>
      </w:ins>
      <w:ins w:id="65" w:author="阳 王" w:date="2024-05-29T20:53:00Z">
        <w:r>
          <w:rPr>
            <w:rStyle w:val="NormalCharacter"/>
            <w:rFonts w:asciiTheme="majorEastAsia" w:eastAsiaTheme="majorEastAsia" w:hAnsiTheme="majorEastAsia" w:cstheme="majorEastAsia" w:hint="eastAsia"/>
            <w:color w:val="000000"/>
            <w:sz w:val="24"/>
            <w:szCs w:val="24"/>
          </w:rPr>
          <w:t>乙方</w:t>
        </w:r>
      </w:ins>
      <w:ins w:id="66" w:author="阳 王" w:date="2024-05-29T20:54:00Z">
        <w:r>
          <w:rPr>
            <w:rStyle w:val="NormalCharacter"/>
            <w:rFonts w:asciiTheme="majorEastAsia" w:eastAsiaTheme="majorEastAsia" w:hAnsiTheme="majorEastAsia" w:cstheme="majorEastAsia" w:hint="eastAsia"/>
            <w:color w:val="000000"/>
            <w:sz w:val="24"/>
            <w:szCs w:val="24"/>
          </w:rPr>
          <w:t>通过线下派发宣传外的方式得到的虚假新增用户，甲方有权</w:t>
        </w:r>
      </w:ins>
      <w:ins w:id="67" w:author="阳 王" w:date="2024-05-29T20:55:00Z">
        <w:r>
          <w:rPr>
            <w:rStyle w:val="NormalCharacter"/>
            <w:rFonts w:asciiTheme="majorEastAsia" w:eastAsiaTheme="majorEastAsia" w:hAnsiTheme="majorEastAsia" w:cstheme="majorEastAsia" w:hint="eastAsia"/>
            <w:color w:val="000000"/>
            <w:sz w:val="24"/>
            <w:szCs w:val="24"/>
          </w:rPr>
          <w:t>无偿</w:t>
        </w:r>
      </w:ins>
      <w:r w:rsidR="00633A44">
        <w:rPr>
          <w:rStyle w:val="NormalCharacter"/>
          <w:rFonts w:asciiTheme="majorEastAsia" w:eastAsiaTheme="majorEastAsia" w:hAnsiTheme="majorEastAsia" w:cstheme="majorEastAsia" w:hint="eastAsia"/>
          <w:color w:val="000000"/>
          <w:sz w:val="24"/>
          <w:szCs w:val="24"/>
        </w:rPr>
        <w:t>终止</w:t>
      </w:r>
      <w:ins w:id="68" w:author="阳 王" w:date="2024-05-29T20:55:00Z">
        <w:r>
          <w:rPr>
            <w:rStyle w:val="NormalCharacter"/>
            <w:rFonts w:asciiTheme="majorEastAsia" w:eastAsiaTheme="majorEastAsia" w:hAnsiTheme="majorEastAsia" w:cstheme="majorEastAsia" w:hint="eastAsia"/>
            <w:color w:val="000000"/>
            <w:sz w:val="24"/>
            <w:szCs w:val="24"/>
          </w:rPr>
          <w:t>合同，因此给甲方和乙方造成的损失由乙方承担。</w:t>
        </w:r>
      </w:ins>
    </w:p>
    <w:p w14:paraId="3478139F" w14:textId="1A8907A8" w:rsidR="00227925" w:rsidRDefault="00227925" w:rsidP="00227925">
      <w:pPr>
        <w:pStyle w:val="ListParagraph"/>
        <w:numPr>
          <w:ilvl w:val="0"/>
          <w:numId w:val="10"/>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
      <w:ins w:id="69" w:author="阳 王" w:date="2024-05-29T21:40:00Z">
        <w:r>
          <w:rPr>
            <w:rStyle w:val="NormalCharacter"/>
            <w:rFonts w:asciiTheme="majorEastAsia" w:eastAsiaTheme="majorEastAsia" w:hAnsiTheme="majorEastAsia" w:cstheme="majorEastAsia" w:hint="eastAsia"/>
            <w:color w:val="000000"/>
            <w:sz w:val="24"/>
            <w:szCs w:val="24"/>
          </w:rPr>
          <w:t>甲方与乙方约定，</w:t>
        </w:r>
      </w:ins>
      <w:ins w:id="70" w:author="阳 王" w:date="2024-05-29T21:41:00Z">
        <w:r>
          <w:rPr>
            <w:rStyle w:val="NormalCharacter"/>
            <w:rFonts w:asciiTheme="majorEastAsia" w:eastAsiaTheme="majorEastAsia" w:hAnsiTheme="majorEastAsia" w:cstheme="majorEastAsia" w:hint="eastAsia"/>
            <w:color w:val="000000"/>
            <w:sz w:val="24"/>
            <w:szCs w:val="24"/>
          </w:rPr>
          <w:t>线下派发宣传开始的3天前，甲方</w:t>
        </w:r>
      </w:ins>
      <w:ins w:id="71" w:author="阳 王" w:date="2024-05-29T21:43:00Z">
        <w:r>
          <w:rPr>
            <w:rStyle w:val="NormalCharacter"/>
            <w:rFonts w:asciiTheme="majorEastAsia" w:eastAsiaTheme="majorEastAsia" w:hAnsiTheme="majorEastAsia" w:cstheme="majorEastAsia" w:hint="eastAsia"/>
            <w:color w:val="000000"/>
            <w:sz w:val="24"/>
            <w:szCs w:val="24"/>
          </w:rPr>
          <w:t>给乙方预付15000元，进行结算时，若甲方需</w:t>
        </w:r>
      </w:ins>
      <w:ins w:id="72" w:author="阳 王" w:date="2024-05-29T21:44:00Z">
        <w:r>
          <w:rPr>
            <w:rStyle w:val="NormalCharacter"/>
            <w:rFonts w:asciiTheme="majorEastAsia" w:eastAsiaTheme="majorEastAsia" w:hAnsiTheme="majorEastAsia" w:cstheme="majorEastAsia" w:hint="eastAsia"/>
            <w:color w:val="000000"/>
            <w:sz w:val="24"/>
            <w:szCs w:val="24"/>
          </w:rPr>
          <w:t>支付的费用小于15000元，乙方需退还</w:t>
        </w:r>
      </w:ins>
      <w:ins w:id="73" w:author="阳 王" w:date="2024-05-29T21:46:00Z">
        <w:r>
          <w:rPr>
            <w:rStyle w:val="NormalCharacter"/>
            <w:rFonts w:asciiTheme="majorEastAsia" w:eastAsiaTheme="majorEastAsia" w:hAnsiTheme="majorEastAsia" w:cstheme="majorEastAsia" w:hint="eastAsia"/>
            <w:color w:val="000000"/>
            <w:sz w:val="24"/>
            <w:szCs w:val="24"/>
          </w:rPr>
          <w:t>多出</w:t>
        </w:r>
      </w:ins>
      <w:ins w:id="74" w:author="阳 王" w:date="2024-05-29T21:45:00Z">
        <w:r>
          <w:rPr>
            <w:rStyle w:val="NormalCharacter"/>
            <w:rFonts w:asciiTheme="majorEastAsia" w:eastAsiaTheme="majorEastAsia" w:hAnsiTheme="majorEastAsia" w:cstheme="majorEastAsia" w:hint="eastAsia"/>
            <w:color w:val="000000"/>
            <w:sz w:val="24"/>
            <w:szCs w:val="24"/>
          </w:rPr>
          <w:t>的部分；若</w:t>
        </w:r>
      </w:ins>
      <w:ins w:id="75" w:author="阳 王" w:date="2024-05-29T21:46:00Z">
        <w:r>
          <w:rPr>
            <w:rStyle w:val="NormalCharacter"/>
            <w:rFonts w:asciiTheme="majorEastAsia" w:eastAsiaTheme="majorEastAsia" w:hAnsiTheme="majorEastAsia" w:cstheme="majorEastAsia" w:hint="eastAsia"/>
            <w:color w:val="000000"/>
            <w:sz w:val="24"/>
            <w:szCs w:val="24"/>
          </w:rPr>
          <w:t>结算费用超过15000元，甲方需支付多余的部分。</w:t>
        </w:r>
      </w:ins>
    </w:p>
    <w:p w14:paraId="21EF3781" w14:textId="5403E304" w:rsidR="00633A44" w:rsidRPr="00077162" w:rsidRDefault="00633A44" w:rsidP="00227925">
      <w:pPr>
        <w:pStyle w:val="ListParagraph"/>
        <w:numPr>
          <w:ilvl w:val="0"/>
          <w:numId w:val="10"/>
        </w:numPr>
        <w:spacing w:before="156"/>
        <w:ind w:left="0" w:rightChars="66" w:right="139" w:firstLineChars="0" w:firstLine="567"/>
        <w:rPr>
          <w:rStyle w:val="NormalCharacter"/>
          <w:rFonts w:asciiTheme="majorEastAsia" w:eastAsiaTheme="majorEastAsia" w:hAnsiTheme="majorEastAsia" w:cstheme="majorEastAsia"/>
          <w:color w:val="000000"/>
          <w:sz w:val="24"/>
          <w:szCs w:val="24"/>
          <w:highlight w:val="yellow"/>
        </w:rPr>
      </w:pPr>
      <w:r w:rsidRPr="00633A44">
        <w:rPr>
          <w:rStyle w:val="NormalCharacter"/>
          <w:rFonts w:asciiTheme="majorEastAsia" w:eastAsiaTheme="majorEastAsia" w:hAnsiTheme="majorEastAsia" w:cstheme="majorEastAsia" w:hint="eastAsia"/>
          <w:color w:val="000000"/>
          <w:sz w:val="24"/>
          <w:szCs w:val="24"/>
          <w:highlight w:val="yellow"/>
        </w:rPr>
        <w:t>甲方与乙方约定，</w:t>
      </w:r>
      <w:r>
        <w:rPr>
          <w:rStyle w:val="NormalCharacter"/>
          <w:rFonts w:asciiTheme="majorEastAsia" w:eastAsiaTheme="majorEastAsia" w:hAnsiTheme="majorEastAsia" w:cstheme="majorEastAsia" w:hint="eastAsia"/>
          <w:color w:val="000000"/>
          <w:sz w:val="24"/>
          <w:szCs w:val="24"/>
          <w:highlight w:val="yellow"/>
        </w:rPr>
        <w:t>甲方和乙方协商确定宣传地区、宣传学校和参与线下派发宣传的人数，该部分作为合同一部分的附件提供，随合同签订而生效。</w:t>
      </w:r>
      <w:r w:rsidR="00077162">
        <w:rPr>
          <w:rStyle w:val="NormalCharacter"/>
          <w:rFonts w:asciiTheme="majorEastAsia" w:eastAsiaTheme="majorEastAsia" w:hAnsiTheme="majorEastAsia" w:cstheme="majorEastAsia" w:hint="eastAsia"/>
          <w:color w:val="000000"/>
          <w:sz w:val="24"/>
          <w:szCs w:val="24"/>
          <w:highlight w:val="yellow"/>
        </w:rPr>
        <w:t>乙方共需在三个省份开展线下派发活动，且保</w:t>
      </w:r>
      <w:r w:rsidR="00077162" w:rsidRPr="00077162">
        <w:rPr>
          <w:rStyle w:val="NormalCharacter"/>
          <w:rFonts w:asciiTheme="majorEastAsia" w:eastAsiaTheme="majorEastAsia" w:hAnsiTheme="majorEastAsia" w:cstheme="majorEastAsia" w:hint="eastAsia"/>
          <w:color w:val="000000"/>
          <w:sz w:val="24"/>
          <w:szCs w:val="24"/>
          <w:highlight w:val="yellow"/>
        </w:rPr>
        <w:t>证</w:t>
      </w:r>
      <w:r w:rsidR="00077162">
        <w:rPr>
          <w:rStyle w:val="NormalCharacter"/>
          <w:rFonts w:asciiTheme="majorEastAsia" w:eastAsiaTheme="majorEastAsia" w:hAnsiTheme="majorEastAsia" w:cstheme="majorEastAsia" w:hint="eastAsia"/>
          <w:color w:val="000000"/>
          <w:sz w:val="24"/>
          <w:szCs w:val="24"/>
          <w:highlight w:val="yellow"/>
        </w:rPr>
        <w:t>前述第3条中</w:t>
      </w:r>
      <w:r w:rsidR="00077162" w:rsidRPr="00077162">
        <w:rPr>
          <w:rStyle w:val="NormalCharacter"/>
          <w:rFonts w:asciiTheme="majorEastAsia" w:eastAsiaTheme="majorEastAsia" w:hAnsiTheme="majorEastAsia" w:cstheme="majorEastAsia" w:hint="eastAsia"/>
          <w:color w:val="000000"/>
          <w:sz w:val="24"/>
          <w:szCs w:val="24"/>
          <w:highlight w:val="yellow"/>
        </w:rPr>
        <w:t>总</w:t>
      </w:r>
      <w:ins w:id="76" w:author="阳 王" w:date="2024-05-29T20:27:00Z">
        <w:r w:rsidR="00077162" w:rsidRPr="00077162">
          <w:rPr>
            <w:rStyle w:val="NormalCharacter"/>
            <w:rFonts w:asciiTheme="majorEastAsia" w:eastAsiaTheme="majorEastAsia" w:hAnsiTheme="majorEastAsia" w:cstheme="majorEastAsia" w:hint="eastAsia"/>
            <w:color w:val="000000"/>
            <w:sz w:val="24"/>
            <w:szCs w:val="24"/>
            <w:highlight w:val="yellow"/>
          </w:rPr>
          <w:t>新增真实用户数量</w:t>
        </w:r>
      </w:ins>
      <w:r w:rsidR="00077162">
        <w:rPr>
          <w:rStyle w:val="NormalCharacter"/>
          <w:rFonts w:asciiTheme="majorEastAsia" w:eastAsiaTheme="majorEastAsia" w:hAnsiTheme="majorEastAsia" w:cstheme="majorEastAsia" w:hint="eastAsia"/>
          <w:color w:val="000000"/>
          <w:sz w:val="24"/>
          <w:szCs w:val="24"/>
          <w:highlight w:val="yellow"/>
        </w:rPr>
        <w:t>不少于1</w:t>
      </w:r>
      <w:r w:rsidR="00077162">
        <w:rPr>
          <w:rStyle w:val="NormalCharacter"/>
          <w:rFonts w:asciiTheme="majorEastAsia" w:eastAsiaTheme="majorEastAsia" w:hAnsiTheme="majorEastAsia" w:cstheme="majorEastAsia"/>
          <w:color w:val="000000"/>
          <w:sz w:val="24"/>
          <w:szCs w:val="24"/>
          <w:highlight w:val="yellow"/>
        </w:rPr>
        <w:t>500</w:t>
      </w:r>
      <w:r w:rsidR="00077162">
        <w:rPr>
          <w:rStyle w:val="NormalCharacter"/>
          <w:rFonts w:asciiTheme="majorEastAsia" w:eastAsiaTheme="majorEastAsia" w:hAnsiTheme="majorEastAsia" w:cstheme="majorEastAsia" w:hint="eastAsia"/>
          <w:color w:val="000000"/>
          <w:sz w:val="24"/>
          <w:szCs w:val="24"/>
          <w:highlight w:val="yellow"/>
        </w:rPr>
        <w:t>人。</w:t>
      </w:r>
    </w:p>
    <w:p w14:paraId="693EE232" w14:textId="7991A2E7" w:rsidR="00633A44" w:rsidRDefault="00633A44" w:rsidP="00227925">
      <w:pPr>
        <w:pStyle w:val="ListParagraph"/>
        <w:numPr>
          <w:ilvl w:val="0"/>
          <w:numId w:val="10"/>
        </w:numPr>
        <w:spacing w:before="156"/>
        <w:ind w:left="0" w:rightChars="66" w:right="139" w:firstLineChars="0" w:firstLine="567"/>
        <w:rPr>
          <w:ins w:id="77" w:author="FIXED-TERM WANG Yang (DCEA/BDO1)" w:date="2024-05-30T12:51:00Z"/>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highlight w:val="yellow"/>
        </w:rPr>
        <w:t>甲方与乙方约定，在线下派发宣传推广时间的最后一天，甲乙方进行当日结算时，计算已经取消关注公众号的人数，按照每人</w:t>
      </w:r>
      <w:r>
        <w:rPr>
          <w:rStyle w:val="NormalCharacter"/>
          <w:rFonts w:asciiTheme="majorEastAsia" w:eastAsiaTheme="majorEastAsia" w:hAnsiTheme="majorEastAsia" w:cstheme="majorEastAsia" w:hint="eastAsia"/>
          <w:color w:val="000000"/>
          <w:sz w:val="24"/>
          <w:szCs w:val="24"/>
        </w:rPr>
        <w:t>5</w:t>
      </w:r>
      <w:r>
        <w:rPr>
          <w:rStyle w:val="NormalCharacter"/>
          <w:rFonts w:asciiTheme="majorEastAsia" w:eastAsiaTheme="majorEastAsia" w:hAnsiTheme="majorEastAsia" w:cstheme="majorEastAsia" w:hint="eastAsia"/>
          <w:color w:val="000000"/>
          <w:sz w:val="24"/>
          <w:szCs w:val="24"/>
          <w:highlight w:val="yellow"/>
        </w:rPr>
        <w:t>元的方式在应支付的费用中扣除，对于结算日费用扣除后仍然不够的部分，甲方有权向乙方追偿。若甲乙方因故提前终止合同，该部分的结算扣除随之提前到终止合同的当日。</w:t>
      </w:r>
    </w:p>
    <w:p w14:paraId="1E20C8F0" w14:textId="41783EF6" w:rsidR="00ED71CC" w:rsidRPr="001B035B" w:rsidDel="001B035B" w:rsidRDefault="00000000">
      <w:pPr>
        <w:pStyle w:val="ListParagraph"/>
        <w:numPr>
          <w:ilvl w:val="0"/>
          <w:numId w:val="10"/>
        </w:numPr>
        <w:spacing w:before="156"/>
        <w:ind w:rightChars="66" w:right="139" w:firstLineChars="0"/>
        <w:rPr>
          <w:del w:id="78" w:author="阳 王" w:date="2024-05-29T20:16:00Z"/>
          <w:rStyle w:val="NormalCharacter"/>
          <w:rFonts w:asciiTheme="majorEastAsia" w:eastAsiaTheme="majorEastAsia" w:hAnsiTheme="majorEastAsia" w:cstheme="majorEastAsia"/>
          <w:color w:val="000000"/>
          <w:sz w:val="24"/>
          <w:szCs w:val="24"/>
        </w:rPr>
        <w:pPrChange w:id="79" w:author="阳 王" w:date="2024-05-29T20:22:00Z">
          <w:pPr>
            <w:spacing w:before="156"/>
            <w:ind w:left="165" w:rightChars="-150" w:right="-315"/>
          </w:pPr>
        </w:pPrChange>
      </w:pPr>
      <w:del w:id="80" w:author="阳 王" w:date="2024-05-29T20:16:00Z">
        <w:r w:rsidRPr="001B035B" w:rsidDel="001B035B">
          <w:rPr>
            <w:rStyle w:val="NormalCharacter"/>
            <w:rFonts w:asciiTheme="majorEastAsia" w:eastAsiaTheme="majorEastAsia" w:hAnsiTheme="majorEastAsia" w:cstheme="majorEastAsia" w:hint="eastAsia"/>
            <w:color w:val="000000"/>
            <w:sz w:val="24"/>
            <w:szCs w:val="24"/>
          </w:rPr>
          <w:delText>人员费用，底薪：150元/每人，关注公众号一个提成5元，按实际数量结算。</w:delText>
        </w:r>
      </w:del>
    </w:p>
    <w:p w14:paraId="6AC970A2" w14:textId="77777777" w:rsidR="00ED71CC" w:rsidRPr="001A036C" w:rsidRDefault="00ED71CC">
      <w:pPr>
        <w:pStyle w:val="ListParagraph"/>
        <w:spacing w:before="156" w:line="120" w:lineRule="auto"/>
        <w:ind w:left="501" w:rightChars="66" w:right="139" w:firstLineChars="0" w:firstLine="0"/>
        <w:rPr>
          <w:rStyle w:val="NormalCharacter"/>
          <w:rFonts w:asciiTheme="majorEastAsia" w:eastAsiaTheme="majorEastAsia" w:hAnsiTheme="majorEastAsia" w:cstheme="majorEastAsia"/>
          <w:color w:val="000000"/>
          <w:sz w:val="24"/>
          <w:szCs w:val="24"/>
        </w:rPr>
        <w:pPrChange w:id="81" w:author="阳 王" w:date="2024-05-29T21:46:00Z">
          <w:pPr>
            <w:spacing w:before="156" w:line="120" w:lineRule="auto"/>
            <w:ind w:left="525" w:rightChars="-150" w:right="-315"/>
          </w:pPr>
        </w:pPrChange>
      </w:pPr>
    </w:p>
    <w:p w14:paraId="4CF2E1B3" w14:textId="77777777" w:rsidR="00ED71CC" w:rsidRDefault="00000000">
      <w:pPr>
        <w:numPr>
          <w:ilvl w:val="0"/>
          <w:numId w:val="2"/>
        </w:numPr>
        <w:spacing w:before="156" w:line="120"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82" w:author="阳 王" w:date="2024-05-29T20:21:00Z">
          <w:pPr>
            <w:numPr>
              <w:numId w:val="2"/>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结算方式</w:t>
      </w:r>
    </w:p>
    <w:p w14:paraId="1CC96AC5" w14:textId="2E73F98E" w:rsidR="00ED71CC" w:rsidRDefault="00000000">
      <w:pPr>
        <w:spacing w:before="156"/>
        <w:ind w:leftChars="67" w:left="141" w:rightChars="66" w:right="139" w:firstLineChars="177" w:firstLine="425"/>
        <w:rPr>
          <w:rStyle w:val="NormalCharacter"/>
          <w:rFonts w:asciiTheme="majorEastAsia" w:eastAsiaTheme="majorEastAsia" w:hAnsiTheme="majorEastAsia" w:cstheme="majorEastAsia"/>
          <w:color w:val="000000"/>
          <w:sz w:val="24"/>
          <w:szCs w:val="24"/>
        </w:rPr>
        <w:pPrChange w:id="83" w:author="阳 王" w:date="2024-05-29T20:48:00Z">
          <w:pPr>
            <w:spacing w:before="156"/>
            <w:ind w:left="-315" w:rightChars="-150" w:right="-315" w:firstLineChars="300" w:firstLine="720"/>
          </w:pPr>
        </w:pPrChange>
      </w:pPr>
      <w:r>
        <w:rPr>
          <w:rStyle w:val="NormalCharacter"/>
          <w:rFonts w:asciiTheme="majorEastAsia" w:eastAsiaTheme="majorEastAsia" w:hAnsiTheme="majorEastAsia" w:cstheme="majorEastAsia" w:hint="eastAsia"/>
          <w:color w:val="000000"/>
          <w:sz w:val="24"/>
          <w:szCs w:val="24"/>
        </w:rPr>
        <w:t>活动开始提前三天，甲方给付乙方活动预付金额15000元，当天费用下班后统计晚上11.30以前结算</w:t>
      </w:r>
      <w:ins w:id="84" w:author="阳 王" w:date="2024-05-29T20:47:00Z">
        <w:r w:rsidR="00D94BED">
          <w:rPr>
            <w:rStyle w:val="NormalCharacter"/>
            <w:rFonts w:asciiTheme="majorEastAsia" w:eastAsiaTheme="majorEastAsia" w:hAnsiTheme="majorEastAsia" w:cstheme="majorEastAsia" w:hint="eastAsia"/>
            <w:color w:val="000000"/>
            <w:sz w:val="24"/>
            <w:szCs w:val="24"/>
          </w:rPr>
          <w:t>。</w:t>
        </w:r>
      </w:ins>
    </w:p>
    <w:p w14:paraId="7611B9C4" w14:textId="77777777" w:rsidR="00ED71CC" w:rsidRDefault="00000000">
      <w:p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85" w:author="阳 王" w:date="2024-05-29T20:18:00Z">
          <w:pPr>
            <w:spacing w:before="156" w:line="120" w:lineRule="auto"/>
            <w:ind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乙方收款账户信息</w:t>
      </w:r>
    </w:p>
    <w:p w14:paraId="211088DE"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000000"/>
          <w:sz w:val="24"/>
          <w:szCs w:val="24"/>
        </w:rPr>
        <w:pPrChange w:id="86" w:author="阳 王" w:date="2024-05-29T20:18:00Z">
          <w:pPr>
            <w:spacing w:before="156" w:line="120" w:lineRule="auto"/>
            <w:ind w:leftChars="200" w:left="420" w:rightChars="-150" w:right="-315"/>
          </w:pPr>
        </w:pPrChange>
      </w:pPr>
      <w:r>
        <w:rPr>
          <w:rStyle w:val="NormalCharacter"/>
          <w:rFonts w:asciiTheme="majorEastAsia" w:eastAsiaTheme="majorEastAsia" w:hAnsiTheme="majorEastAsia" w:cstheme="majorEastAsia" w:hint="eastAsia"/>
          <w:color w:val="000000"/>
          <w:sz w:val="24"/>
          <w:szCs w:val="24"/>
        </w:rPr>
        <w:t>开户行：中信银行北京三元桥支行</w:t>
      </w:r>
    </w:p>
    <w:p w14:paraId="125F7F73"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000000"/>
          <w:sz w:val="24"/>
          <w:szCs w:val="24"/>
        </w:rPr>
        <w:pPrChange w:id="87" w:author="阳 王" w:date="2024-05-29T20:18:00Z">
          <w:pPr>
            <w:spacing w:before="156" w:line="120" w:lineRule="auto"/>
            <w:ind w:leftChars="200" w:left="420" w:rightChars="-150" w:right="-315"/>
          </w:pPr>
        </w:pPrChange>
      </w:pPr>
      <w:r>
        <w:rPr>
          <w:rStyle w:val="NormalCharacter"/>
          <w:rFonts w:asciiTheme="majorEastAsia" w:eastAsiaTheme="majorEastAsia" w:hAnsiTheme="majorEastAsia" w:cstheme="majorEastAsia" w:hint="eastAsia"/>
          <w:color w:val="000000"/>
          <w:sz w:val="24"/>
          <w:szCs w:val="24"/>
        </w:rPr>
        <w:t>账户名：北京齐山拇指圈网络科技有限公司</w:t>
      </w:r>
    </w:p>
    <w:p w14:paraId="74A9073C" w14:textId="77777777" w:rsidR="00ED71CC" w:rsidRDefault="00000000">
      <w:pPr>
        <w:spacing w:before="156" w:line="120" w:lineRule="auto"/>
        <w:ind w:leftChars="67" w:left="141" w:rightChars="66" w:right="139"/>
        <w:rPr>
          <w:rStyle w:val="NormalCharacter"/>
          <w:rFonts w:asciiTheme="majorEastAsia" w:eastAsiaTheme="majorEastAsia" w:hAnsiTheme="majorEastAsia" w:cstheme="majorEastAsia"/>
          <w:color w:val="000000"/>
          <w:sz w:val="24"/>
          <w:szCs w:val="24"/>
        </w:rPr>
        <w:pPrChange w:id="88" w:author="阳 王" w:date="2024-05-29T20:18:00Z">
          <w:pPr>
            <w:spacing w:before="156" w:line="120" w:lineRule="auto"/>
            <w:ind w:leftChars="200" w:left="420" w:rightChars="-150" w:right="-315"/>
          </w:pPr>
        </w:pPrChange>
      </w:pPr>
      <w:r>
        <w:rPr>
          <w:rStyle w:val="NormalCharacter"/>
          <w:rFonts w:asciiTheme="majorEastAsia" w:eastAsiaTheme="majorEastAsia" w:hAnsiTheme="majorEastAsia" w:cstheme="majorEastAsia" w:hint="eastAsia"/>
          <w:color w:val="000000"/>
          <w:sz w:val="24"/>
          <w:szCs w:val="24"/>
        </w:rPr>
        <w:t>账号：8110701012601571690</w:t>
      </w:r>
    </w:p>
    <w:p w14:paraId="13878C4D" w14:textId="77777777" w:rsidR="00ED71CC" w:rsidRDefault="00000000">
      <w:p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89" w:author="阳 王" w:date="2024-05-29T20:18:00Z">
          <w:pPr>
            <w:spacing w:before="156" w:line="120" w:lineRule="auto"/>
            <w:ind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乙方变更上述内容的，应提前5日书面通知甲方。如乙方未按本合同约定通知导致甲方遭受损失的，应予以赔偿。</w:t>
      </w:r>
    </w:p>
    <w:p w14:paraId="521E110E" w14:textId="77777777" w:rsidR="00ED71CC" w:rsidRDefault="00000000">
      <w:pPr>
        <w:numPr>
          <w:ilvl w:val="0"/>
          <w:numId w:val="2"/>
        </w:numPr>
        <w:spacing w:before="156" w:line="120"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90" w:author="阳 王" w:date="2024-05-29T20:21:00Z">
          <w:pPr>
            <w:numPr>
              <w:numId w:val="2"/>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双方权利与义务</w:t>
      </w:r>
    </w:p>
    <w:p w14:paraId="668130EF" w14:textId="2006DD45" w:rsidR="00ED71CC" w:rsidRDefault="00000000">
      <w:pPr>
        <w:spacing w:before="156" w:line="120"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91" w:author="阳 王" w:date="2024-05-29T20:18:00Z">
          <w:pPr>
            <w:spacing w:before="156" w:line="120" w:lineRule="auto"/>
            <w:ind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甲乙双方应按照本合同约定诚信执行各自的义务，并保守合同秘密，包括但不限于双方的经营信息、合同价款、合作方式等。</w:t>
      </w:r>
      <w:ins w:id="92" w:author="阳 王" w:date="2024-05-29T20:39:00Z">
        <w:r w:rsidR="004864B3">
          <w:rPr>
            <w:rStyle w:val="NormalCharacter"/>
            <w:rFonts w:asciiTheme="majorEastAsia" w:eastAsiaTheme="majorEastAsia" w:hAnsiTheme="majorEastAsia" w:cstheme="majorEastAsia" w:hint="eastAsia"/>
            <w:color w:val="000000"/>
            <w:sz w:val="24"/>
            <w:szCs w:val="24"/>
          </w:rPr>
          <w:t>保密期为5年。</w:t>
        </w:r>
      </w:ins>
    </w:p>
    <w:p w14:paraId="053F1B6B" w14:textId="77777777" w:rsidR="00ED71CC" w:rsidRDefault="00000000">
      <w:pPr>
        <w:numPr>
          <w:ilvl w:val="0"/>
          <w:numId w:val="2"/>
        </w:numPr>
        <w:spacing w:before="156" w:line="120"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93" w:author="阳 王" w:date="2024-05-29T20:21:00Z">
          <w:pPr>
            <w:numPr>
              <w:numId w:val="2"/>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甲方权利与义务</w:t>
      </w:r>
    </w:p>
    <w:p w14:paraId="610B7C22" w14:textId="616155D6" w:rsidR="00ED71CC" w:rsidRDefault="00000000">
      <w:pPr>
        <w:pStyle w:val="ListParagraph"/>
        <w:numPr>
          <w:ilvl w:val="0"/>
          <w:numId w:val="12"/>
        </w:numPr>
        <w:spacing w:before="156"/>
        <w:ind w:rightChars="66" w:right="139" w:firstLineChars="0" w:firstLine="66"/>
        <w:rPr>
          <w:rStyle w:val="NormalCharacter"/>
          <w:rFonts w:asciiTheme="majorEastAsia" w:eastAsiaTheme="majorEastAsia" w:hAnsiTheme="majorEastAsia" w:cstheme="majorEastAsia"/>
          <w:color w:val="000000"/>
          <w:sz w:val="24"/>
          <w:szCs w:val="24"/>
        </w:rPr>
        <w:pPrChange w:id="94" w:author="阳 王" w:date="2024-05-29T20:46:00Z">
          <w:pPr>
            <w:numPr>
              <w:numId w:val="4"/>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在合作期限开始时，甲方应给予乙方</w:t>
      </w:r>
      <w:ins w:id="95" w:author="阳 王" w:date="2024-05-29T20:41:00Z">
        <w:r w:rsidR="004864B3">
          <w:rPr>
            <w:rStyle w:val="NormalCharacter"/>
            <w:rFonts w:asciiTheme="majorEastAsia" w:eastAsiaTheme="majorEastAsia" w:hAnsiTheme="majorEastAsia" w:cstheme="majorEastAsia" w:hint="eastAsia"/>
            <w:color w:val="000000"/>
            <w:sz w:val="24"/>
            <w:szCs w:val="24"/>
          </w:rPr>
          <w:t>推广</w:t>
        </w:r>
      </w:ins>
      <w:ins w:id="96" w:author="阳 王" w:date="2024-05-29T20:42:00Z">
        <w:r w:rsidR="004864B3">
          <w:rPr>
            <w:rStyle w:val="NormalCharacter"/>
            <w:rFonts w:asciiTheme="majorEastAsia" w:eastAsiaTheme="majorEastAsia" w:hAnsiTheme="majorEastAsia" w:cstheme="majorEastAsia" w:hint="eastAsia"/>
            <w:color w:val="000000"/>
            <w:sz w:val="24"/>
            <w:szCs w:val="24"/>
          </w:rPr>
          <w:t>的产品知识指导</w:t>
        </w:r>
      </w:ins>
      <w:del w:id="97" w:author="阳 王" w:date="2024-05-29T20:41:00Z">
        <w:r w:rsidDel="004864B3">
          <w:rPr>
            <w:rStyle w:val="NormalCharacter"/>
            <w:rFonts w:asciiTheme="majorEastAsia" w:eastAsiaTheme="majorEastAsia" w:hAnsiTheme="majorEastAsia" w:cstheme="majorEastAsia" w:hint="eastAsia"/>
            <w:color w:val="000000"/>
            <w:sz w:val="24"/>
            <w:szCs w:val="24"/>
          </w:rPr>
          <w:delText>相关指导</w:delText>
        </w:r>
      </w:del>
      <w:r>
        <w:rPr>
          <w:rStyle w:val="NormalCharacter"/>
          <w:rFonts w:asciiTheme="majorEastAsia" w:eastAsiaTheme="majorEastAsia" w:hAnsiTheme="majorEastAsia" w:cstheme="majorEastAsia" w:hint="eastAsia"/>
          <w:color w:val="000000"/>
          <w:sz w:val="24"/>
          <w:szCs w:val="24"/>
        </w:rPr>
        <w:t>。</w:t>
      </w:r>
    </w:p>
    <w:p w14:paraId="10A62143" w14:textId="77777777" w:rsidR="00ED71CC" w:rsidRDefault="00000000">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Change w:id="98" w:author="阳 王" w:date="2024-05-29T20:46:00Z">
          <w:pPr>
            <w:numPr>
              <w:numId w:val="4"/>
            </w:numPr>
            <w:spacing w:before="156" w:line="120"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甲方对提供产品拥有自主的知识产权和其他权利，不侵犯任何第三方权利。</w:t>
      </w:r>
    </w:p>
    <w:p w14:paraId="5056B2F3" w14:textId="77777777" w:rsidR="00ED71CC" w:rsidRDefault="00000000">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Change w:id="99" w:author="阳 王" w:date="2024-05-29T20:46:00Z">
          <w:pPr>
            <w:numPr>
              <w:numId w:val="4"/>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甲方保证在约定期限内产品的安全性。</w:t>
      </w:r>
    </w:p>
    <w:p w14:paraId="291BE32E" w14:textId="77777777" w:rsidR="00ED71CC" w:rsidRDefault="00000000">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Change w:id="100" w:author="阳 王" w:date="2024-05-29T20:46:00Z">
          <w:pPr>
            <w:numPr>
              <w:numId w:val="4"/>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甲方应按本合同约定的期限，按时支付乙方款项。</w:t>
      </w:r>
    </w:p>
    <w:p w14:paraId="2DE71974" w14:textId="77777777" w:rsidR="00ED71CC" w:rsidRDefault="00000000">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Change w:id="101" w:author="阳 王" w:date="2024-05-29T20:46:00Z">
          <w:pPr>
            <w:numPr>
              <w:numId w:val="4"/>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甲方有权对乙方的服务进行监督，发现违反甲方的要求时，有权提出指正意见并要求乙方改正。</w:t>
      </w:r>
    </w:p>
    <w:p w14:paraId="15C84465" w14:textId="77777777" w:rsidR="00ED71CC" w:rsidRDefault="00000000">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Change w:id="102" w:author="阳 王" w:date="2024-05-29T20:46:00Z">
          <w:pPr>
            <w:numPr>
              <w:numId w:val="4"/>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lastRenderedPageBreak/>
        <w:t>甲方保证提供的产品技术质量，并尽可能的保证产品的可使用性。如果因产品故障导致暂时无法使用的，乙方应及时反馈至甲方。</w:t>
      </w:r>
    </w:p>
    <w:p w14:paraId="6448A6CB" w14:textId="069BA26D" w:rsidR="004864B3" w:rsidRDefault="00000000" w:rsidP="00633A44">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甲方保证提供的产品不违反法律、行政法规强制性规定和国家相关政策；不采用涉黄、涉赌等违背社会公共利益的方式与方法。甲方因产品侵害第三方权益、违反法律、行政法规强制性规定和国家政策引发侵权赔偿、行政处罚或者刑事追责的，乙方不承担任何责任。</w:t>
      </w:r>
    </w:p>
    <w:p w14:paraId="0A58A73D" w14:textId="6AD0CD10" w:rsidR="00633A44" w:rsidRPr="00633A44" w:rsidRDefault="00633A44" w:rsidP="00633A44">
      <w:pPr>
        <w:pStyle w:val="ListParagraph"/>
        <w:numPr>
          <w:ilvl w:val="0"/>
          <w:numId w:val="12"/>
        </w:numPr>
        <w:spacing w:before="156"/>
        <w:ind w:left="0" w:rightChars="66" w:right="139" w:firstLineChars="0" w:firstLine="567"/>
        <w:rPr>
          <w:rStyle w:val="NormalCharacter"/>
          <w:rFonts w:asciiTheme="majorEastAsia" w:eastAsiaTheme="majorEastAsia" w:hAnsiTheme="majorEastAsia" w:cstheme="majorEastAsia" w:hint="eastAsia"/>
          <w:color w:val="000000"/>
          <w:sz w:val="24"/>
          <w:szCs w:val="24"/>
        </w:rPr>
      </w:pPr>
      <w:r>
        <w:rPr>
          <w:rStyle w:val="NormalCharacter"/>
          <w:rFonts w:asciiTheme="majorEastAsia" w:eastAsiaTheme="majorEastAsia" w:hAnsiTheme="majorEastAsia" w:cstheme="majorEastAsia" w:hint="eastAsia"/>
          <w:color w:val="000000"/>
          <w:sz w:val="24"/>
          <w:szCs w:val="24"/>
        </w:rPr>
        <w:t>甲方提供的宣传物料包括 5</w:t>
      </w:r>
      <w:r>
        <w:rPr>
          <w:rStyle w:val="NormalCharacter"/>
          <w:rFonts w:asciiTheme="majorEastAsia" w:eastAsiaTheme="majorEastAsia" w:hAnsiTheme="majorEastAsia" w:cstheme="majorEastAsia"/>
          <w:color w:val="000000"/>
          <w:sz w:val="24"/>
          <w:szCs w:val="24"/>
        </w:rPr>
        <w:t xml:space="preserve">0000 </w:t>
      </w:r>
      <w:r>
        <w:rPr>
          <w:rStyle w:val="NormalCharacter"/>
          <w:rFonts w:asciiTheme="majorEastAsia" w:eastAsiaTheme="majorEastAsia" w:hAnsiTheme="majorEastAsia" w:cstheme="majorEastAsia" w:hint="eastAsia"/>
          <w:color w:val="000000"/>
          <w:sz w:val="24"/>
          <w:szCs w:val="24"/>
        </w:rPr>
        <w:t xml:space="preserve">份塑料扇 和 </w:t>
      </w:r>
      <w:r>
        <w:rPr>
          <w:rStyle w:val="NormalCharacter"/>
          <w:rFonts w:asciiTheme="majorEastAsia" w:eastAsiaTheme="majorEastAsia" w:hAnsiTheme="majorEastAsia" w:cstheme="majorEastAsia"/>
          <w:color w:val="000000"/>
          <w:sz w:val="24"/>
          <w:szCs w:val="24"/>
        </w:rPr>
        <w:t xml:space="preserve">50000 </w:t>
      </w:r>
      <w:r>
        <w:rPr>
          <w:rStyle w:val="NormalCharacter"/>
          <w:rFonts w:asciiTheme="majorEastAsia" w:eastAsiaTheme="majorEastAsia" w:hAnsiTheme="majorEastAsia" w:cstheme="majorEastAsia" w:hint="eastAsia"/>
          <w:color w:val="000000"/>
          <w:sz w:val="24"/>
          <w:szCs w:val="24"/>
        </w:rPr>
        <w:t>份宣传单</w:t>
      </w:r>
    </w:p>
    <w:p w14:paraId="47F4F351" w14:textId="77777777" w:rsidR="00ED71CC" w:rsidRDefault="00000000">
      <w:pPr>
        <w:numPr>
          <w:ilvl w:val="0"/>
          <w:numId w:val="2"/>
        </w:numPr>
        <w:spacing w:before="156" w:line="15"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103" w:author="阳 王" w:date="2024-05-29T20:21:00Z">
          <w:pPr>
            <w:numPr>
              <w:numId w:val="2"/>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乙方权利与义务</w:t>
      </w:r>
    </w:p>
    <w:p w14:paraId="1B274671" w14:textId="2B1AB834" w:rsidR="00ED71CC" w:rsidRDefault="00000000">
      <w:pPr>
        <w:pStyle w:val="ListParagraph"/>
        <w:numPr>
          <w:ilvl w:val="0"/>
          <w:numId w:val="13"/>
        </w:numPr>
        <w:spacing w:before="156"/>
        <w:ind w:rightChars="66" w:right="139" w:firstLineChars="0" w:firstLine="66"/>
        <w:rPr>
          <w:rStyle w:val="NormalCharacter"/>
          <w:rFonts w:asciiTheme="majorEastAsia" w:eastAsiaTheme="majorEastAsia" w:hAnsiTheme="majorEastAsia" w:cstheme="majorEastAsia"/>
          <w:color w:val="000000"/>
          <w:sz w:val="24"/>
          <w:szCs w:val="24"/>
        </w:rPr>
        <w:pPrChange w:id="104" w:author="阳 王" w:date="2024-05-29T20:57:00Z">
          <w:pPr>
            <w:numPr>
              <w:numId w:val="5"/>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在合作期限开始时，乙方有权获得与甲方产品相关</w:t>
      </w:r>
      <w:ins w:id="105" w:author="阳 王" w:date="2024-05-29T20:42:00Z">
        <w:r w:rsidR="004864B3">
          <w:rPr>
            <w:rStyle w:val="NormalCharacter"/>
            <w:rFonts w:asciiTheme="majorEastAsia" w:eastAsiaTheme="majorEastAsia" w:hAnsiTheme="majorEastAsia" w:cstheme="majorEastAsia" w:hint="eastAsia"/>
            <w:color w:val="000000"/>
            <w:sz w:val="24"/>
            <w:szCs w:val="24"/>
          </w:rPr>
          <w:t>宣传</w:t>
        </w:r>
      </w:ins>
      <w:r>
        <w:rPr>
          <w:rStyle w:val="NormalCharacter"/>
          <w:rFonts w:asciiTheme="majorEastAsia" w:eastAsiaTheme="majorEastAsia" w:hAnsiTheme="majorEastAsia" w:cstheme="majorEastAsia" w:hint="eastAsia"/>
          <w:color w:val="000000"/>
          <w:sz w:val="24"/>
          <w:szCs w:val="24"/>
        </w:rPr>
        <w:t>资料并获得甲方指导。</w:t>
      </w:r>
    </w:p>
    <w:p w14:paraId="4CC612A0" w14:textId="77777777" w:rsidR="00ED71CC" w:rsidRDefault="00000000" w:rsidP="005C0BC0">
      <w:pPr>
        <w:pStyle w:val="ListParagraph"/>
        <w:numPr>
          <w:ilvl w:val="0"/>
          <w:numId w:val="13"/>
        </w:numPr>
        <w:spacing w:before="156"/>
        <w:ind w:left="0" w:rightChars="66" w:right="139" w:firstLineChars="0" w:firstLine="567"/>
        <w:rPr>
          <w:ins w:id="106" w:author="阳 王" w:date="2024-05-29T20:57:00Z"/>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乙方保证地推方式与方法不侵害他人权益；不违反法律、行政法规强制性规定和国家相关政策；不采用涉黄、涉赌等违背社会公共利益的方式与方法。</w:t>
      </w:r>
    </w:p>
    <w:p w14:paraId="59AC5E40" w14:textId="41338F95" w:rsidR="00AF3DBD" w:rsidRDefault="00AF3DBD" w:rsidP="005C0BC0">
      <w:pPr>
        <w:pStyle w:val="ListParagraph"/>
        <w:numPr>
          <w:ilvl w:val="0"/>
          <w:numId w:val="13"/>
        </w:numPr>
        <w:spacing w:before="156"/>
        <w:ind w:left="0" w:rightChars="66" w:right="139" w:firstLineChars="0" w:firstLine="567"/>
        <w:rPr>
          <w:ins w:id="107" w:author="阳 王" w:date="2024-05-29T21:03:00Z"/>
          <w:rStyle w:val="NormalCharacter"/>
          <w:rFonts w:asciiTheme="majorEastAsia" w:eastAsiaTheme="majorEastAsia" w:hAnsiTheme="majorEastAsia" w:cstheme="majorEastAsia"/>
          <w:color w:val="000000"/>
          <w:sz w:val="24"/>
          <w:szCs w:val="24"/>
        </w:rPr>
      </w:pPr>
      <w:ins w:id="108" w:author="阳 王" w:date="2024-05-29T20:58:00Z">
        <w:r>
          <w:rPr>
            <w:rStyle w:val="NormalCharacter"/>
            <w:rFonts w:asciiTheme="majorEastAsia" w:eastAsiaTheme="majorEastAsia" w:hAnsiTheme="majorEastAsia" w:cstheme="majorEastAsia" w:hint="eastAsia"/>
            <w:color w:val="000000"/>
            <w:sz w:val="24"/>
            <w:szCs w:val="24"/>
          </w:rPr>
          <w:t>乙方参与线下派发</w:t>
        </w:r>
      </w:ins>
      <w:ins w:id="109" w:author="阳 王" w:date="2024-05-29T20:59:00Z">
        <w:r>
          <w:rPr>
            <w:rStyle w:val="NormalCharacter"/>
            <w:rFonts w:asciiTheme="majorEastAsia" w:eastAsiaTheme="majorEastAsia" w:hAnsiTheme="majorEastAsia" w:cstheme="majorEastAsia" w:hint="eastAsia"/>
            <w:color w:val="000000"/>
            <w:sz w:val="24"/>
            <w:szCs w:val="24"/>
          </w:rPr>
          <w:t>宣传人员的工作时间是早上8点30到下午5点30分。乙方</w:t>
        </w:r>
      </w:ins>
      <w:ins w:id="110" w:author="阳 王" w:date="2024-05-29T21:00:00Z">
        <w:r w:rsidR="004D43E4">
          <w:rPr>
            <w:rStyle w:val="NormalCharacter"/>
            <w:rFonts w:asciiTheme="majorEastAsia" w:eastAsiaTheme="majorEastAsia" w:hAnsiTheme="majorEastAsia" w:cstheme="majorEastAsia" w:hint="eastAsia"/>
            <w:color w:val="000000"/>
            <w:sz w:val="24"/>
            <w:szCs w:val="24"/>
          </w:rPr>
          <w:t>保证线下派发人员准时到场</w:t>
        </w:r>
      </w:ins>
      <w:ins w:id="111" w:author="阳 王" w:date="2024-05-29T21:01:00Z">
        <w:r w:rsidR="004D43E4">
          <w:rPr>
            <w:rStyle w:val="NormalCharacter"/>
            <w:rFonts w:asciiTheme="majorEastAsia" w:eastAsiaTheme="majorEastAsia" w:hAnsiTheme="majorEastAsia" w:cstheme="majorEastAsia" w:hint="eastAsia"/>
            <w:color w:val="000000"/>
            <w:sz w:val="24"/>
            <w:szCs w:val="24"/>
          </w:rPr>
          <w:t>开展派发工作。在当天开展派发任务前，乙方有义务提前告知甲方线下派发人员数量</w:t>
        </w:r>
      </w:ins>
      <w:ins w:id="112" w:author="阳 王" w:date="2024-05-29T21:02:00Z">
        <w:r w:rsidR="004D43E4">
          <w:rPr>
            <w:rStyle w:val="NormalCharacter"/>
            <w:rFonts w:asciiTheme="majorEastAsia" w:eastAsiaTheme="majorEastAsia" w:hAnsiTheme="majorEastAsia" w:cstheme="majorEastAsia" w:hint="eastAsia"/>
            <w:color w:val="000000"/>
            <w:sz w:val="24"/>
            <w:szCs w:val="24"/>
          </w:rPr>
          <w:t>；开展派发过程中，乙方有义务及时</w:t>
        </w:r>
      </w:ins>
      <w:ins w:id="113" w:author="阳 王" w:date="2024-05-29T21:03:00Z">
        <w:r w:rsidR="004D43E4">
          <w:rPr>
            <w:rStyle w:val="NormalCharacter"/>
            <w:rFonts w:asciiTheme="majorEastAsia" w:eastAsiaTheme="majorEastAsia" w:hAnsiTheme="majorEastAsia" w:cstheme="majorEastAsia" w:hint="eastAsia"/>
            <w:color w:val="000000"/>
            <w:sz w:val="24"/>
            <w:szCs w:val="24"/>
          </w:rPr>
          <w:t>向甲方</w:t>
        </w:r>
      </w:ins>
      <w:ins w:id="114" w:author="阳 王" w:date="2024-05-29T21:02:00Z">
        <w:r w:rsidR="004D43E4">
          <w:rPr>
            <w:rStyle w:val="NormalCharacter"/>
            <w:rFonts w:asciiTheme="majorEastAsia" w:eastAsiaTheme="majorEastAsia" w:hAnsiTheme="majorEastAsia" w:cstheme="majorEastAsia" w:hint="eastAsia"/>
            <w:color w:val="000000"/>
            <w:sz w:val="24"/>
            <w:szCs w:val="24"/>
          </w:rPr>
          <w:t>交流</w:t>
        </w:r>
      </w:ins>
      <w:ins w:id="115" w:author="阳 王" w:date="2024-05-29T21:03:00Z">
        <w:r w:rsidR="004D43E4">
          <w:rPr>
            <w:rStyle w:val="NormalCharacter"/>
            <w:rFonts w:asciiTheme="majorEastAsia" w:eastAsiaTheme="majorEastAsia" w:hAnsiTheme="majorEastAsia" w:cstheme="majorEastAsia" w:hint="eastAsia"/>
            <w:color w:val="000000"/>
            <w:sz w:val="24"/>
            <w:szCs w:val="24"/>
          </w:rPr>
          <w:t>派发</w:t>
        </w:r>
      </w:ins>
      <w:ins w:id="116" w:author="阳 王" w:date="2024-05-29T21:02:00Z">
        <w:r w:rsidR="004D43E4">
          <w:rPr>
            <w:rStyle w:val="NormalCharacter"/>
            <w:rFonts w:asciiTheme="majorEastAsia" w:eastAsiaTheme="majorEastAsia" w:hAnsiTheme="majorEastAsia" w:cstheme="majorEastAsia" w:hint="eastAsia"/>
            <w:color w:val="000000"/>
            <w:sz w:val="24"/>
            <w:szCs w:val="24"/>
          </w:rPr>
          <w:t>推广</w:t>
        </w:r>
      </w:ins>
      <w:ins w:id="117" w:author="阳 王" w:date="2024-05-29T21:03:00Z">
        <w:r w:rsidR="004D43E4">
          <w:rPr>
            <w:rStyle w:val="NormalCharacter"/>
            <w:rFonts w:asciiTheme="majorEastAsia" w:eastAsiaTheme="majorEastAsia" w:hAnsiTheme="majorEastAsia" w:cstheme="majorEastAsia" w:hint="eastAsia"/>
            <w:color w:val="000000"/>
            <w:sz w:val="24"/>
            <w:szCs w:val="24"/>
          </w:rPr>
          <w:t>的</w:t>
        </w:r>
      </w:ins>
      <w:ins w:id="118" w:author="阳 王" w:date="2024-05-29T21:02:00Z">
        <w:r w:rsidR="004D43E4">
          <w:rPr>
            <w:rStyle w:val="NormalCharacter"/>
            <w:rFonts w:asciiTheme="majorEastAsia" w:eastAsiaTheme="majorEastAsia" w:hAnsiTheme="majorEastAsia" w:cstheme="majorEastAsia" w:hint="eastAsia"/>
            <w:color w:val="000000"/>
            <w:sz w:val="24"/>
            <w:szCs w:val="24"/>
          </w:rPr>
          <w:t>情况。</w:t>
        </w:r>
      </w:ins>
    </w:p>
    <w:p w14:paraId="6227221E" w14:textId="64A01F43" w:rsidR="00633A44" w:rsidRPr="00633A44" w:rsidRDefault="004D43E4" w:rsidP="00633A44">
      <w:pPr>
        <w:pStyle w:val="ListParagraph"/>
        <w:numPr>
          <w:ilvl w:val="0"/>
          <w:numId w:val="13"/>
        </w:numPr>
        <w:spacing w:before="156"/>
        <w:ind w:left="0" w:rightChars="66" w:right="139" w:firstLineChars="0" w:firstLine="567"/>
        <w:rPr>
          <w:rStyle w:val="NormalCharacter"/>
          <w:rFonts w:asciiTheme="majorEastAsia" w:eastAsiaTheme="majorEastAsia" w:hAnsiTheme="majorEastAsia" w:cstheme="majorEastAsia" w:hint="eastAsia"/>
          <w:color w:val="000000"/>
          <w:sz w:val="24"/>
          <w:szCs w:val="24"/>
        </w:rPr>
      </w:pPr>
      <w:ins w:id="119" w:author="阳 王" w:date="2024-05-29T21:03:00Z">
        <w:r>
          <w:rPr>
            <w:rStyle w:val="NormalCharacter"/>
            <w:rFonts w:asciiTheme="majorEastAsia" w:eastAsiaTheme="majorEastAsia" w:hAnsiTheme="majorEastAsia" w:cstheme="majorEastAsia" w:hint="eastAsia"/>
            <w:color w:val="000000"/>
            <w:sz w:val="24"/>
            <w:szCs w:val="24"/>
          </w:rPr>
          <w:t>在派发过程中，除甲方要求的派发宣传</w:t>
        </w:r>
      </w:ins>
      <w:ins w:id="120" w:author="阳 王" w:date="2024-05-29T21:04:00Z">
        <w:r>
          <w:rPr>
            <w:rStyle w:val="NormalCharacter"/>
            <w:rFonts w:asciiTheme="majorEastAsia" w:eastAsiaTheme="majorEastAsia" w:hAnsiTheme="majorEastAsia" w:cstheme="majorEastAsia" w:hint="eastAsia"/>
            <w:color w:val="000000"/>
            <w:sz w:val="24"/>
            <w:szCs w:val="24"/>
          </w:rPr>
          <w:t>材料外，人员成本及其他费用，由乙方承担；派发过程中</w:t>
        </w:r>
      </w:ins>
      <w:ins w:id="121" w:author="阳 王" w:date="2024-05-29T21:05:00Z">
        <w:r>
          <w:rPr>
            <w:rStyle w:val="NormalCharacter"/>
            <w:rFonts w:asciiTheme="majorEastAsia" w:eastAsiaTheme="majorEastAsia" w:hAnsiTheme="majorEastAsia" w:cstheme="majorEastAsia" w:hint="eastAsia"/>
            <w:color w:val="000000"/>
            <w:sz w:val="24"/>
            <w:szCs w:val="24"/>
          </w:rPr>
          <w:t>，因与甲方无关的原因而</w:t>
        </w:r>
      </w:ins>
      <w:ins w:id="122" w:author="阳 王" w:date="2024-05-29T21:04:00Z">
        <w:r>
          <w:rPr>
            <w:rStyle w:val="NormalCharacter"/>
            <w:rFonts w:asciiTheme="majorEastAsia" w:eastAsiaTheme="majorEastAsia" w:hAnsiTheme="majorEastAsia" w:cstheme="majorEastAsia" w:hint="eastAsia"/>
            <w:color w:val="000000"/>
            <w:sz w:val="24"/>
            <w:szCs w:val="24"/>
          </w:rPr>
          <w:t>发生</w:t>
        </w:r>
      </w:ins>
      <w:ins w:id="123" w:author="阳 王" w:date="2024-05-29T21:05:00Z">
        <w:r>
          <w:rPr>
            <w:rStyle w:val="NormalCharacter"/>
            <w:rFonts w:asciiTheme="majorEastAsia" w:eastAsiaTheme="majorEastAsia" w:hAnsiTheme="majorEastAsia" w:cstheme="majorEastAsia" w:hint="eastAsia"/>
            <w:color w:val="000000"/>
            <w:sz w:val="24"/>
            <w:szCs w:val="24"/>
          </w:rPr>
          <w:t>的意外，由乙方和相关当事人协商解决，甲方不承担</w:t>
        </w:r>
      </w:ins>
      <w:ins w:id="124" w:author="阳 王" w:date="2024-05-29T21:06:00Z">
        <w:r>
          <w:rPr>
            <w:rStyle w:val="NormalCharacter"/>
            <w:rFonts w:asciiTheme="majorEastAsia" w:eastAsiaTheme="majorEastAsia" w:hAnsiTheme="majorEastAsia" w:cstheme="majorEastAsia" w:hint="eastAsia"/>
            <w:color w:val="000000"/>
            <w:sz w:val="24"/>
            <w:szCs w:val="24"/>
          </w:rPr>
          <w:t>赔偿责任</w:t>
        </w:r>
      </w:ins>
      <w:ins w:id="125" w:author="阳 王" w:date="2024-05-29T21:05:00Z">
        <w:r>
          <w:rPr>
            <w:rStyle w:val="NormalCharacter"/>
            <w:rFonts w:asciiTheme="majorEastAsia" w:eastAsiaTheme="majorEastAsia" w:hAnsiTheme="majorEastAsia" w:cstheme="majorEastAsia" w:hint="eastAsia"/>
            <w:color w:val="000000"/>
            <w:sz w:val="24"/>
            <w:szCs w:val="24"/>
          </w:rPr>
          <w:t>。</w:t>
        </w:r>
      </w:ins>
    </w:p>
    <w:p w14:paraId="65C55917" w14:textId="77777777" w:rsidR="00ED71CC" w:rsidRDefault="00000000">
      <w:pPr>
        <w:numPr>
          <w:ilvl w:val="0"/>
          <w:numId w:val="2"/>
        </w:numPr>
        <w:spacing w:before="156" w:line="15"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126" w:author="阳 王" w:date="2024-05-29T20:21:00Z">
          <w:pPr>
            <w:numPr>
              <w:numId w:val="2"/>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违约责任</w:t>
      </w:r>
    </w:p>
    <w:p w14:paraId="5EF7C6CF" w14:textId="2E80BE69"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27"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甲方延迟付款1天，按延迟未付款金额的</w:t>
      </w:r>
      <w:r w:rsidR="007118C4" w:rsidRPr="007118C4">
        <w:rPr>
          <w:rStyle w:val="NormalCharacter"/>
          <w:rFonts w:asciiTheme="majorEastAsia" w:eastAsiaTheme="majorEastAsia" w:hAnsiTheme="majorEastAsia" w:cstheme="majorEastAsia"/>
          <w:color w:val="000000"/>
          <w:sz w:val="24"/>
          <w:szCs w:val="24"/>
          <w:highlight w:val="yellow"/>
        </w:rPr>
        <w:t>0.5</w:t>
      </w:r>
      <w:r w:rsidR="007118C4">
        <w:rPr>
          <w:rStyle w:val="NormalCharacter"/>
          <w:rFonts w:asciiTheme="majorEastAsia" w:eastAsiaTheme="majorEastAsia" w:hAnsiTheme="majorEastAsia" w:cstheme="majorEastAsia"/>
          <w:color w:val="000000"/>
          <w:sz w:val="24"/>
          <w:szCs w:val="24"/>
        </w:rPr>
        <w:t xml:space="preserve"> </w:t>
      </w:r>
      <w:r>
        <w:rPr>
          <w:rStyle w:val="NormalCharacter"/>
          <w:rFonts w:asciiTheme="majorEastAsia" w:eastAsiaTheme="majorEastAsia" w:hAnsiTheme="majorEastAsia" w:cstheme="majorEastAsia" w:hint="eastAsia"/>
          <w:color w:val="000000"/>
          <w:sz w:val="24"/>
          <w:szCs w:val="24"/>
        </w:rPr>
        <w:t>%支付乙方违约金。甲方延迟付款超过3日的，乙方有权解除合同。</w:t>
      </w:r>
    </w:p>
    <w:p w14:paraId="6292CBEA" w14:textId="77777777"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28"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乙方应按照合同约定向甲方提供合法有效的发票。</w:t>
      </w:r>
    </w:p>
    <w:p w14:paraId="34A5AC3F" w14:textId="23DBBD0B"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29"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甲方因自身原因导致服务期限开始而未能向乙方提供甲方产品资料及指导的，甲方在收到乙方请求后应及时提供，</w:t>
      </w:r>
      <w:ins w:id="130" w:author="阳 王" w:date="2024-05-29T21:06:00Z">
        <w:r w:rsidR="004D43E4">
          <w:rPr>
            <w:rStyle w:val="NormalCharacter"/>
            <w:rFonts w:asciiTheme="majorEastAsia" w:eastAsiaTheme="majorEastAsia" w:hAnsiTheme="majorEastAsia" w:cstheme="majorEastAsia" w:hint="eastAsia"/>
            <w:color w:val="000000"/>
            <w:sz w:val="24"/>
            <w:szCs w:val="24"/>
          </w:rPr>
          <w:t>乙方需与</w:t>
        </w:r>
      </w:ins>
      <w:ins w:id="131" w:author="阳 王" w:date="2024-05-29T21:07:00Z">
        <w:r w:rsidR="004D43E4">
          <w:rPr>
            <w:rStyle w:val="NormalCharacter"/>
            <w:rFonts w:asciiTheme="majorEastAsia" w:eastAsiaTheme="majorEastAsia" w:hAnsiTheme="majorEastAsia" w:cstheme="majorEastAsia" w:hint="eastAsia"/>
            <w:color w:val="000000"/>
            <w:sz w:val="24"/>
            <w:szCs w:val="24"/>
          </w:rPr>
          <w:t>甲方积极联系，促成合同目的</w:t>
        </w:r>
      </w:ins>
      <w:ins w:id="132" w:author="阳 王" w:date="2024-05-29T21:08:00Z">
        <w:r w:rsidR="004D43E4">
          <w:rPr>
            <w:rStyle w:val="NormalCharacter"/>
            <w:rFonts w:asciiTheme="majorEastAsia" w:eastAsiaTheme="majorEastAsia" w:hAnsiTheme="majorEastAsia" w:cstheme="majorEastAsia" w:hint="eastAsia"/>
            <w:color w:val="000000"/>
            <w:sz w:val="24"/>
            <w:szCs w:val="24"/>
          </w:rPr>
          <w:t>达成，如因此导致合同目的无法实现的</w:t>
        </w:r>
      </w:ins>
      <w:ins w:id="133" w:author="阳 王" w:date="2024-05-29T21:09:00Z">
        <w:r w:rsidR="004D43E4">
          <w:rPr>
            <w:rStyle w:val="NormalCharacter"/>
            <w:rFonts w:asciiTheme="majorEastAsia" w:eastAsiaTheme="majorEastAsia" w:hAnsiTheme="majorEastAsia" w:cstheme="majorEastAsia" w:hint="eastAsia"/>
            <w:color w:val="000000"/>
            <w:sz w:val="24"/>
            <w:szCs w:val="24"/>
          </w:rPr>
          <w:t>，乙方可与甲方协商解除合同，</w:t>
        </w:r>
      </w:ins>
      <w:ins w:id="134" w:author="阳 王" w:date="2024-05-29T21:10:00Z">
        <w:r w:rsidR="008F2381">
          <w:rPr>
            <w:rStyle w:val="NormalCharacter"/>
            <w:rFonts w:asciiTheme="majorEastAsia" w:eastAsiaTheme="majorEastAsia" w:hAnsiTheme="majorEastAsia" w:cstheme="majorEastAsia" w:hint="eastAsia"/>
            <w:color w:val="000000"/>
            <w:sz w:val="24"/>
            <w:szCs w:val="24"/>
          </w:rPr>
          <w:t>因此给乙方带来的损失，由甲方承担。</w:t>
        </w:r>
      </w:ins>
      <w:ins w:id="135" w:author="阳 王" w:date="2024-05-29T21:06:00Z">
        <w:r w:rsidR="004D43E4" w:rsidDel="004D43E4">
          <w:rPr>
            <w:rStyle w:val="NormalCharacter"/>
            <w:rFonts w:asciiTheme="majorEastAsia" w:eastAsiaTheme="majorEastAsia" w:hAnsiTheme="majorEastAsia" w:cstheme="majorEastAsia" w:hint="eastAsia"/>
            <w:color w:val="000000"/>
            <w:sz w:val="24"/>
            <w:szCs w:val="24"/>
          </w:rPr>
          <w:t xml:space="preserve"> </w:t>
        </w:r>
      </w:ins>
      <w:del w:id="136" w:author="阳 王" w:date="2024-05-29T21:06:00Z">
        <w:r w:rsidDel="004D43E4">
          <w:rPr>
            <w:rStyle w:val="NormalCharacter"/>
            <w:rFonts w:asciiTheme="majorEastAsia" w:eastAsiaTheme="majorEastAsia" w:hAnsiTheme="majorEastAsia" w:cstheme="majorEastAsia" w:hint="eastAsia"/>
            <w:color w:val="000000"/>
            <w:sz w:val="24"/>
            <w:szCs w:val="24"/>
          </w:rPr>
          <w:delText>另，本合同约定的期限自动顺延。</w:delText>
        </w:r>
      </w:del>
    </w:p>
    <w:p w14:paraId="52CDB75D" w14:textId="77777777"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37"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甲方提供的产品侵犯到任何第三方的权益的，乙方有权自收到停止侵权请求之日停止推广，甲方应就侵权行为承担全部责任，乙方先行赔付的，有权向甲方追偿。</w:t>
      </w:r>
    </w:p>
    <w:p w14:paraId="390059C1" w14:textId="0CB8D6E8"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38"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乙方因自身原因导致服务期限开始而未能开始推广，乙方应自收到甲方请求后立即开始，</w:t>
      </w:r>
      <w:del w:id="139" w:author="阳 王" w:date="2024-05-29T21:11:00Z">
        <w:r w:rsidDel="008F2381">
          <w:rPr>
            <w:rStyle w:val="NormalCharacter"/>
            <w:rFonts w:asciiTheme="majorEastAsia" w:eastAsiaTheme="majorEastAsia" w:hAnsiTheme="majorEastAsia" w:cstheme="majorEastAsia" w:hint="eastAsia"/>
            <w:color w:val="000000"/>
            <w:sz w:val="24"/>
            <w:szCs w:val="24"/>
          </w:rPr>
          <w:delText>否则</w:delText>
        </w:r>
      </w:del>
      <w:del w:id="140" w:author="阳 王" w:date="2024-05-29T21:14:00Z">
        <w:r w:rsidDel="008F2381">
          <w:rPr>
            <w:rStyle w:val="NormalCharacter"/>
            <w:rFonts w:asciiTheme="majorEastAsia" w:eastAsiaTheme="majorEastAsia" w:hAnsiTheme="majorEastAsia" w:cstheme="majorEastAsia" w:hint="eastAsia"/>
            <w:color w:val="000000"/>
            <w:sz w:val="24"/>
            <w:szCs w:val="24"/>
          </w:rPr>
          <w:delText>由于时间拖延导致的损失全部由乙方负责</w:delText>
        </w:r>
      </w:del>
      <w:ins w:id="141" w:author="阳 王" w:date="2024-05-29T21:13:00Z">
        <w:r w:rsidR="008F2381">
          <w:rPr>
            <w:rStyle w:val="NormalCharacter"/>
            <w:rFonts w:asciiTheme="majorEastAsia" w:eastAsiaTheme="majorEastAsia" w:hAnsiTheme="majorEastAsia" w:cstheme="majorEastAsia" w:hint="eastAsia"/>
            <w:color w:val="000000"/>
            <w:sz w:val="24"/>
            <w:szCs w:val="24"/>
          </w:rPr>
          <w:t>如因此导致甲方合同目的</w:t>
        </w:r>
      </w:ins>
      <w:ins w:id="142" w:author="阳 王" w:date="2024-05-29T21:14:00Z">
        <w:r w:rsidR="008F2381">
          <w:rPr>
            <w:rStyle w:val="NormalCharacter"/>
            <w:rFonts w:asciiTheme="majorEastAsia" w:eastAsiaTheme="majorEastAsia" w:hAnsiTheme="majorEastAsia" w:cstheme="majorEastAsia" w:hint="eastAsia"/>
            <w:color w:val="000000"/>
            <w:sz w:val="24"/>
            <w:szCs w:val="24"/>
          </w:rPr>
          <w:t>部分或全部</w:t>
        </w:r>
      </w:ins>
      <w:ins w:id="143" w:author="阳 王" w:date="2024-05-29T21:13:00Z">
        <w:r w:rsidR="008F2381">
          <w:rPr>
            <w:rStyle w:val="NormalCharacter"/>
            <w:rFonts w:asciiTheme="majorEastAsia" w:eastAsiaTheme="majorEastAsia" w:hAnsiTheme="majorEastAsia" w:cstheme="majorEastAsia" w:hint="eastAsia"/>
            <w:color w:val="000000"/>
            <w:sz w:val="24"/>
            <w:szCs w:val="24"/>
          </w:rPr>
          <w:t>无法实现的，甲方有权</w:t>
        </w:r>
      </w:ins>
      <w:r w:rsidR="00633A44">
        <w:rPr>
          <w:rStyle w:val="NormalCharacter"/>
          <w:rFonts w:asciiTheme="majorEastAsia" w:eastAsiaTheme="majorEastAsia" w:hAnsiTheme="majorEastAsia" w:cstheme="majorEastAsia" w:hint="eastAsia"/>
          <w:color w:val="000000"/>
          <w:sz w:val="24"/>
          <w:szCs w:val="24"/>
        </w:rPr>
        <w:t>终止</w:t>
      </w:r>
      <w:ins w:id="144" w:author="阳 王" w:date="2024-05-29T21:13:00Z">
        <w:r w:rsidR="008F2381">
          <w:rPr>
            <w:rStyle w:val="NormalCharacter"/>
            <w:rFonts w:asciiTheme="majorEastAsia" w:eastAsiaTheme="majorEastAsia" w:hAnsiTheme="majorEastAsia" w:cstheme="majorEastAsia" w:hint="eastAsia"/>
            <w:color w:val="000000"/>
            <w:sz w:val="24"/>
            <w:szCs w:val="24"/>
          </w:rPr>
          <w:t>合同，</w:t>
        </w:r>
      </w:ins>
      <w:del w:id="145" w:author="阳 王" w:date="2024-05-29T21:11:00Z">
        <w:r w:rsidDel="008F2381">
          <w:rPr>
            <w:rStyle w:val="NormalCharacter"/>
            <w:rFonts w:asciiTheme="majorEastAsia" w:eastAsiaTheme="majorEastAsia" w:hAnsiTheme="majorEastAsia" w:cstheme="majorEastAsia" w:hint="eastAsia"/>
            <w:color w:val="000000"/>
            <w:sz w:val="24"/>
            <w:szCs w:val="24"/>
          </w:rPr>
          <w:delText>。</w:delText>
        </w:r>
      </w:del>
      <w:ins w:id="146" w:author="阳 王" w:date="2024-05-29T21:14:00Z">
        <w:r w:rsidR="008F2381">
          <w:rPr>
            <w:rStyle w:val="NormalCharacter"/>
            <w:rFonts w:asciiTheme="majorEastAsia" w:eastAsiaTheme="majorEastAsia" w:hAnsiTheme="majorEastAsia" w:cstheme="majorEastAsia" w:hint="eastAsia"/>
            <w:color w:val="000000"/>
            <w:sz w:val="24"/>
            <w:szCs w:val="24"/>
          </w:rPr>
          <w:t>要求乙方退还已经</w:t>
        </w:r>
      </w:ins>
      <w:ins w:id="147" w:author="阳 王" w:date="2024-05-29T21:15:00Z">
        <w:r w:rsidR="008F2381">
          <w:rPr>
            <w:rStyle w:val="NormalCharacter"/>
            <w:rFonts w:asciiTheme="majorEastAsia" w:eastAsiaTheme="majorEastAsia" w:hAnsiTheme="majorEastAsia" w:cstheme="majorEastAsia" w:hint="eastAsia"/>
            <w:color w:val="000000"/>
            <w:sz w:val="24"/>
            <w:szCs w:val="24"/>
          </w:rPr>
          <w:t>支付的合同金额，因此给甲方带来的经济损失，甲方有权向乙方追偿。</w:t>
        </w:r>
      </w:ins>
    </w:p>
    <w:p w14:paraId="5D801B53" w14:textId="77777777"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48"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乙方因推广方式侵害第三方权益、违反法律、行政法规强制性规定和国家政策引发侵权赔偿、行政处罚或者刑事追责的，甲方不承担任何责任。</w:t>
      </w:r>
    </w:p>
    <w:p w14:paraId="16A533AB" w14:textId="77777777"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49"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乙方拒绝甲方监督、不为甲方监督提供便利的、不执行甲方指导意见的，甲方有权解除本合同而不负任何违约责任。</w:t>
      </w:r>
    </w:p>
    <w:p w14:paraId="5ABBEBE7" w14:textId="77777777" w:rsidR="00ED71CC" w:rsidRDefault="00000000">
      <w:pPr>
        <w:numPr>
          <w:ilvl w:val="0"/>
          <w:numId w:val="6"/>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50" w:author="阳 王" w:date="2024-05-29T20:18:00Z">
          <w:pPr>
            <w:numPr>
              <w:numId w:val="6"/>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任何一方在合同解除后未按照约定期限结算的，违约一方应向守约方承担违约责任。违约金额以迟延未结算金额为准。</w:t>
      </w:r>
    </w:p>
    <w:p w14:paraId="7655F360" w14:textId="77777777" w:rsidR="00ED71CC" w:rsidRDefault="00000000">
      <w:pPr>
        <w:numPr>
          <w:ilvl w:val="0"/>
          <w:numId w:val="2"/>
        </w:numPr>
        <w:spacing w:before="156" w:line="15" w:lineRule="auto"/>
        <w:ind w:leftChars="67" w:left="141" w:rightChars="66" w:right="139" w:firstLine="1"/>
        <w:rPr>
          <w:rStyle w:val="NormalCharacter"/>
          <w:rFonts w:asciiTheme="majorEastAsia" w:eastAsiaTheme="majorEastAsia" w:hAnsiTheme="majorEastAsia" w:cstheme="majorEastAsia"/>
          <w:color w:val="000000"/>
          <w:sz w:val="24"/>
          <w:szCs w:val="24"/>
        </w:rPr>
        <w:pPrChange w:id="151" w:author="阳 王" w:date="2024-05-29T20:21:00Z">
          <w:pPr>
            <w:numPr>
              <w:numId w:val="2"/>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lastRenderedPageBreak/>
        <w:t>合同解除</w:t>
      </w:r>
    </w:p>
    <w:p w14:paraId="5A66B0BF" w14:textId="77777777" w:rsidR="00ED71CC" w:rsidRDefault="00000000">
      <w:pPr>
        <w:numPr>
          <w:ilvl w:val="0"/>
          <w:numId w:val="14"/>
        </w:numPr>
        <w:spacing w:before="156" w:line="15" w:lineRule="auto"/>
        <w:ind w:rightChars="66" w:right="139" w:firstLine="207"/>
        <w:rPr>
          <w:rStyle w:val="NormalCharacter"/>
          <w:rFonts w:asciiTheme="majorEastAsia" w:eastAsiaTheme="majorEastAsia" w:hAnsiTheme="majorEastAsia" w:cstheme="majorEastAsia"/>
          <w:color w:val="000000"/>
          <w:sz w:val="24"/>
          <w:szCs w:val="24"/>
        </w:rPr>
        <w:pPrChange w:id="152" w:author="阳 王" w:date="2024-05-29T21:16:00Z">
          <w:pPr>
            <w:numPr>
              <w:numId w:val="7"/>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甲乙双方协商一致，可以解除。</w:t>
      </w:r>
    </w:p>
    <w:p w14:paraId="3097676E" w14:textId="77777777" w:rsidR="00ED71CC" w:rsidRDefault="00000000">
      <w:pPr>
        <w:numPr>
          <w:ilvl w:val="0"/>
          <w:numId w:val="14"/>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53" w:author="阳 王" w:date="2024-05-29T21:16:00Z">
          <w:pPr>
            <w:numPr>
              <w:numId w:val="7"/>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本合同约定的履行期限届满，双方未签订补充协议或者新的协议，合同解除。</w:t>
      </w:r>
    </w:p>
    <w:p w14:paraId="3B67AAD9" w14:textId="77777777" w:rsidR="00ED71CC" w:rsidRDefault="00000000">
      <w:pPr>
        <w:numPr>
          <w:ilvl w:val="0"/>
          <w:numId w:val="14"/>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Change w:id="154" w:author="阳 王" w:date="2024-05-29T21:16:00Z">
          <w:pPr>
            <w:numPr>
              <w:numId w:val="7"/>
            </w:numPr>
            <w:spacing w:before="156" w:line="15" w:lineRule="auto"/>
            <w:ind w:left="-315" w:rightChars="-150" w:right="-315" w:firstLineChars="200" w:firstLine="480"/>
          </w:pPr>
        </w:pPrChange>
      </w:pPr>
      <w:r>
        <w:rPr>
          <w:rStyle w:val="NormalCharacter"/>
          <w:rFonts w:asciiTheme="majorEastAsia" w:eastAsiaTheme="majorEastAsia" w:hAnsiTheme="majorEastAsia" w:cstheme="majorEastAsia" w:hint="eastAsia"/>
          <w:color w:val="000000"/>
          <w:sz w:val="24"/>
          <w:szCs w:val="24"/>
        </w:rPr>
        <w:t>本合同中有其他解除约定的，从其约定。</w:t>
      </w:r>
    </w:p>
    <w:p w14:paraId="4C735C31" w14:textId="38F5E857" w:rsidR="00ED71CC" w:rsidRPr="003D1076" w:rsidRDefault="00000000" w:rsidP="003D1076">
      <w:pPr>
        <w:numPr>
          <w:ilvl w:val="0"/>
          <w:numId w:val="14"/>
        </w:num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合同解除不影响甲乙双方就已产生的数据进行结算，同时不影响违约赔偿、保密义务</w:t>
      </w:r>
      <w:r w:rsidR="003D1076">
        <w:rPr>
          <w:rStyle w:val="NormalCharacter"/>
          <w:rFonts w:asciiTheme="majorEastAsia" w:eastAsiaTheme="majorEastAsia" w:hAnsiTheme="majorEastAsia" w:cstheme="majorEastAsia" w:hint="eastAsia"/>
          <w:color w:val="000000"/>
          <w:sz w:val="24"/>
          <w:szCs w:val="24"/>
        </w:rPr>
        <w:t>的履行。</w:t>
      </w:r>
      <w:r w:rsidRPr="003D1076">
        <w:rPr>
          <w:rStyle w:val="NormalCharacter"/>
          <w:rFonts w:asciiTheme="majorEastAsia" w:eastAsiaTheme="majorEastAsia" w:hAnsiTheme="majorEastAsia" w:cstheme="majorEastAsia" w:hint="eastAsia"/>
          <w:color w:val="000000"/>
          <w:sz w:val="24"/>
          <w:szCs w:val="24"/>
        </w:rPr>
        <w:t>合同解除后3个工作日内，甲乙双方完成结算。</w:t>
      </w:r>
    </w:p>
    <w:p w14:paraId="00A4B1F3" w14:textId="77777777" w:rsidR="00ED71CC" w:rsidRDefault="00000000" w:rsidP="003D1076">
      <w:pPr>
        <w:numPr>
          <w:ilvl w:val="0"/>
          <w:numId w:val="2"/>
        </w:numPr>
        <w:spacing w:before="156" w:line="15" w:lineRule="auto"/>
        <w:ind w:leftChars="67" w:left="141" w:rightChars="66" w:right="139" w:firstLine="1"/>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不可抗力</w:t>
      </w:r>
    </w:p>
    <w:p w14:paraId="74FE1ABA" w14:textId="77777777" w:rsidR="00FB0BEB" w:rsidRPr="00FB0BEB" w:rsidRDefault="00FB0BEB" w:rsidP="00FB0BEB">
      <w:pPr>
        <w:pStyle w:val="ListParagraph"/>
        <w:numPr>
          <w:ilvl w:val="0"/>
          <w:numId w:val="15"/>
        </w:numPr>
        <w:spacing w:before="156" w:line="15" w:lineRule="auto"/>
        <w:ind w:rightChars="66" w:right="139" w:firstLineChars="0" w:firstLine="207"/>
        <w:rPr>
          <w:rStyle w:val="NormalCharacter"/>
          <w:rFonts w:asciiTheme="majorEastAsia" w:eastAsiaTheme="majorEastAsia" w:hAnsiTheme="majorEastAsia" w:cstheme="majorEastAsia"/>
          <w:color w:val="000000"/>
          <w:sz w:val="24"/>
          <w:szCs w:val="24"/>
        </w:rPr>
      </w:pPr>
      <w:r w:rsidRPr="00FB0BEB">
        <w:rPr>
          <w:rStyle w:val="NormalCharacter"/>
          <w:rFonts w:asciiTheme="majorEastAsia" w:eastAsiaTheme="majorEastAsia" w:hAnsiTheme="majorEastAsia" w:cstheme="majorEastAsia" w:hint="eastAsia"/>
          <w:color w:val="000000"/>
          <w:sz w:val="24"/>
          <w:szCs w:val="24"/>
        </w:rPr>
        <w:t>任何一方在履行合同过程中，遭受不能预见、不能避免并不能克服的客观情况，包括但不限于火灾、雷击、洪水、地震、暴乱、罢工等，应在不可抗力发生后立即通知对方，并在不可抗力情形消失后5个工作日内向对方提供当地有权机构出具的不可抗力证明。</w:t>
      </w:r>
    </w:p>
    <w:p w14:paraId="10816238" w14:textId="5E6CDAA4" w:rsidR="00ED71CC" w:rsidRPr="00FB0BEB" w:rsidRDefault="00000000">
      <w:pPr>
        <w:numPr>
          <w:ilvl w:val="0"/>
          <w:numId w:val="15"/>
        </w:numPr>
        <w:spacing w:before="156" w:line="15" w:lineRule="auto"/>
        <w:ind w:rightChars="66" w:right="139" w:firstLine="207"/>
        <w:rPr>
          <w:rStyle w:val="NormalCharacter"/>
          <w:rFonts w:asciiTheme="majorEastAsia" w:eastAsiaTheme="majorEastAsia" w:hAnsiTheme="majorEastAsia" w:cstheme="majorEastAsia"/>
          <w:color w:val="000000"/>
          <w:sz w:val="24"/>
          <w:szCs w:val="24"/>
        </w:rPr>
        <w:pPrChange w:id="155" w:author="阳 王" w:date="2024-05-29T21:18:00Z">
          <w:pPr>
            <w:spacing w:before="156" w:line="15" w:lineRule="auto"/>
            <w:ind w:leftChars="67" w:left="141" w:rightChars="66" w:right="139" w:firstLineChars="200" w:firstLine="480"/>
          </w:pPr>
        </w:pPrChange>
      </w:pPr>
      <w:r w:rsidRPr="00FB0BEB">
        <w:rPr>
          <w:rStyle w:val="NormalCharacter"/>
          <w:rFonts w:asciiTheme="majorEastAsia" w:eastAsiaTheme="majorEastAsia" w:hAnsiTheme="majorEastAsia" w:cstheme="majorEastAsia" w:hint="eastAsia"/>
          <w:color w:val="000000"/>
          <w:sz w:val="24"/>
          <w:szCs w:val="24"/>
        </w:rPr>
        <w:t>因不可抗力导致合同不能履行，遭受不可抗力一方部分或者全部免除履行责任。</w:t>
      </w:r>
    </w:p>
    <w:p w14:paraId="4EA1C6CD" w14:textId="2E3AD6D0" w:rsidR="00ED71CC" w:rsidRDefault="00000000">
      <w:pPr>
        <w:numPr>
          <w:ilvl w:val="0"/>
          <w:numId w:val="15"/>
        </w:numPr>
        <w:spacing w:before="156" w:line="15" w:lineRule="auto"/>
        <w:ind w:rightChars="66" w:right="139" w:firstLine="207"/>
        <w:rPr>
          <w:rStyle w:val="NormalCharacter"/>
          <w:rFonts w:asciiTheme="majorEastAsia" w:eastAsiaTheme="majorEastAsia" w:hAnsiTheme="majorEastAsia" w:cstheme="majorEastAsia"/>
          <w:color w:val="000000"/>
          <w:sz w:val="24"/>
          <w:szCs w:val="24"/>
        </w:rPr>
        <w:pPrChange w:id="156" w:author="阳 王" w:date="2024-05-29T21:18:00Z">
          <w:pPr>
            <w:spacing w:before="156" w:line="15" w:lineRule="auto"/>
            <w:ind w:leftChars="67" w:left="141" w:rightChars="66" w:right="139" w:firstLineChars="200" w:firstLine="480"/>
          </w:pPr>
        </w:pPrChange>
      </w:pPr>
      <w:r>
        <w:rPr>
          <w:rStyle w:val="NormalCharacter"/>
          <w:rFonts w:asciiTheme="majorEastAsia" w:eastAsiaTheme="majorEastAsia" w:hAnsiTheme="majorEastAsia" w:cstheme="majorEastAsia" w:hint="eastAsia"/>
          <w:color w:val="000000"/>
          <w:sz w:val="24"/>
          <w:szCs w:val="24"/>
        </w:rPr>
        <w:t>遭受不可抗力的一方，在不可抗力发生后，应及时就合同履行、变更和终止与对方协商。</w:t>
      </w:r>
    </w:p>
    <w:p w14:paraId="2F5472C0" w14:textId="77777777" w:rsidR="00ED71CC" w:rsidRDefault="00000000" w:rsidP="003D1076">
      <w:pPr>
        <w:numPr>
          <w:ilvl w:val="0"/>
          <w:numId w:val="2"/>
        </w:numPr>
        <w:spacing w:before="156" w:line="15" w:lineRule="auto"/>
        <w:ind w:leftChars="67" w:left="141" w:rightChars="66" w:right="139" w:firstLine="1"/>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争议解决</w:t>
      </w:r>
    </w:p>
    <w:p w14:paraId="55C30624" w14:textId="77777777" w:rsidR="00ED71CC" w:rsidRDefault="00000000" w:rsidP="003D1076">
      <w:pPr>
        <w:spacing w:before="156" w:line="15" w:lineRule="auto"/>
        <w:ind w:leftChars="67" w:left="141" w:rightChars="66" w:right="139"/>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任何一方就合同履行发生争议的，应与另一方友好协商；协商满10日不能达成一致意见的，任何一方有权向甲方所在地人民法院诉讼解决。</w:t>
      </w:r>
    </w:p>
    <w:p w14:paraId="35CF7D7A" w14:textId="77777777" w:rsidR="00ED71CC" w:rsidRDefault="00000000" w:rsidP="003D1076">
      <w:pPr>
        <w:numPr>
          <w:ilvl w:val="0"/>
          <w:numId w:val="2"/>
        </w:numPr>
        <w:spacing w:before="156" w:line="15" w:lineRule="auto"/>
        <w:ind w:leftChars="67" w:left="141" w:rightChars="66" w:right="139" w:firstLine="1"/>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合同效力和其他</w:t>
      </w:r>
    </w:p>
    <w:p w14:paraId="4638FA39" w14:textId="51E42557" w:rsidR="00ED71CC" w:rsidRPr="00FB0BEB" w:rsidRDefault="00000000" w:rsidP="00FB0BEB">
      <w:pPr>
        <w:pStyle w:val="ListParagraph"/>
        <w:numPr>
          <w:ilvl w:val="0"/>
          <w:numId w:val="16"/>
        </w:numPr>
        <w:spacing w:before="156" w:line="15" w:lineRule="auto"/>
        <w:ind w:rightChars="66" w:right="139" w:firstLineChars="0" w:firstLine="207"/>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本合同自双方盖章、签字之日起成立并生效。签字日期不一致的，以最后一方签字、盖章</w:t>
      </w:r>
      <w:r w:rsidRPr="00FB0BEB">
        <w:rPr>
          <w:rStyle w:val="NormalCharacter"/>
          <w:rFonts w:asciiTheme="majorEastAsia" w:eastAsiaTheme="majorEastAsia" w:hAnsiTheme="majorEastAsia" w:cstheme="majorEastAsia" w:hint="eastAsia"/>
          <w:color w:val="000000"/>
          <w:sz w:val="24"/>
          <w:szCs w:val="24"/>
        </w:rPr>
        <w:t>的日期为合同成立日期。</w:t>
      </w:r>
    </w:p>
    <w:p w14:paraId="12E43127" w14:textId="77777777" w:rsidR="00ED71CC" w:rsidRDefault="00000000" w:rsidP="003D1076">
      <w:pPr>
        <w:spacing w:before="156" w:line="15" w:lineRule="auto"/>
        <w:ind w:leftChars="67" w:left="141" w:rightChars="66" w:right="139"/>
        <w:rPr>
          <w:rStyle w:val="NormalCharacter"/>
          <w:rFonts w:asciiTheme="majorEastAsia" w:eastAsiaTheme="majorEastAsia" w:hAnsiTheme="majorEastAsia" w:cstheme="majorEastAsia"/>
          <w:color w:val="000000"/>
          <w:sz w:val="24"/>
          <w:szCs w:val="24"/>
        </w:rPr>
      </w:pPr>
      <w:r>
        <w:rPr>
          <w:rStyle w:val="NormalCharacter"/>
          <w:rFonts w:asciiTheme="majorEastAsia" w:eastAsiaTheme="majorEastAsia" w:hAnsiTheme="majorEastAsia" w:cstheme="majorEastAsia" w:hint="eastAsia"/>
          <w:color w:val="000000"/>
          <w:sz w:val="24"/>
          <w:szCs w:val="24"/>
        </w:rPr>
        <w:t>本合同一式两份，双方各执一份，具有同等效力。</w:t>
      </w:r>
    </w:p>
    <w:p w14:paraId="573E73D7" w14:textId="77777777" w:rsidR="00ED71CC" w:rsidRDefault="00ED71CC" w:rsidP="003D1076">
      <w:pPr>
        <w:spacing w:before="156" w:line="15" w:lineRule="auto"/>
        <w:ind w:leftChars="67" w:left="141" w:rightChars="66" w:right="139" w:firstLineChars="200" w:firstLine="480"/>
        <w:rPr>
          <w:rStyle w:val="NormalCharacter"/>
          <w:rFonts w:asciiTheme="majorEastAsia" w:eastAsiaTheme="majorEastAsia" w:hAnsiTheme="majorEastAsia" w:cstheme="majorEastAsia"/>
          <w:color w:val="000000"/>
          <w:sz w:val="24"/>
          <w:szCs w:val="24"/>
        </w:rPr>
      </w:pPr>
    </w:p>
    <w:p w14:paraId="11EEF4AC" w14:textId="77777777" w:rsidR="00ED71CC" w:rsidRDefault="00000000" w:rsidP="003D1076">
      <w:pPr>
        <w:spacing w:line="15" w:lineRule="auto"/>
        <w:ind w:leftChars="67" w:left="141" w:rightChars="66" w:right="139"/>
        <w:rPr>
          <w:rStyle w:val="NormalCharacter"/>
          <w:rFonts w:asciiTheme="majorEastAsia" w:eastAsiaTheme="majorEastAsia" w:hAnsiTheme="majorEastAsia" w:cstheme="majorEastAsia"/>
          <w:color w:val="000000"/>
        </w:rPr>
      </w:pPr>
      <w:r>
        <w:rPr>
          <w:rStyle w:val="NormalCharacter"/>
          <w:rFonts w:asciiTheme="majorEastAsia" w:eastAsiaTheme="majorEastAsia" w:hAnsiTheme="majorEastAsia" w:cstheme="majorEastAsia" w:hint="eastAsia"/>
          <w:color w:val="000000"/>
        </w:rPr>
        <w:t>-----------------------------以下无正文---------------------------------</w:t>
      </w:r>
    </w:p>
    <w:p w14:paraId="172D1DBD" w14:textId="77777777" w:rsidR="00ED71CC" w:rsidRDefault="00ED71CC" w:rsidP="003D1076">
      <w:pPr>
        <w:spacing w:line="15" w:lineRule="auto"/>
        <w:ind w:leftChars="67" w:left="141" w:rightChars="66" w:right="139"/>
        <w:rPr>
          <w:rStyle w:val="NormalCharacter"/>
          <w:rFonts w:asciiTheme="majorEastAsia" w:eastAsiaTheme="majorEastAsia" w:hAnsiTheme="majorEastAsia" w:cstheme="majorEastAsia"/>
          <w:b/>
          <w:color w:val="000000"/>
        </w:rPr>
      </w:pPr>
    </w:p>
    <w:p w14:paraId="38DA986E" w14:textId="77777777" w:rsidR="00ED71CC" w:rsidRDefault="00000000" w:rsidP="003D1076">
      <w:pPr>
        <w:spacing w:before="156" w:line="15" w:lineRule="auto"/>
        <w:ind w:leftChars="67" w:left="141" w:rightChars="66" w:right="139"/>
        <w:rPr>
          <w:rStyle w:val="NormalCharacter"/>
          <w:rFonts w:asciiTheme="majorEastAsia" w:eastAsiaTheme="majorEastAsia" w:hAnsiTheme="majorEastAsia" w:cstheme="majorEastAsia"/>
          <w:b/>
          <w:color w:val="000000"/>
        </w:rPr>
      </w:pPr>
      <w:r>
        <w:rPr>
          <w:rStyle w:val="NormalCharacter"/>
          <w:rFonts w:asciiTheme="majorEastAsia" w:eastAsiaTheme="majorEastAsia" w:hAnsiTheme="majorEastAsia" w:cstheme="majorEastAsia" w:hint="eastAsia"/>
          <w:b/>
          <w:color w:val="000000"/>
        </w:rPr>
        <w:t>甲方：                                     乙方：北京齐山拇指圈网络科技有限公司</w:t>
      </w:r>
    </w:p>
    <w:p w14:paraId="3516735A" w14:textId="77777777" w:rsidR="00ED71CC" w:rsidRDefault="00ED71CC" w:rsidP="003D1076">
      <w:pPr>
        <w:spacing w:line="15" w:lineRule="auto"/>
        <w:ind w:leftChars="67" w:left="141" w:rightChars="66" w:right="139"/>
        <w:rPr>
          <w:rStyle w:val="NormalCharacter"/>
          <w:rFonts w:asciiTheme="majorEastAsia" w:eastAsiaTheme="majorEastAsia" w:hAnsiTheme="majorEastAsia" w:cstheme="majorEastAsia"/>
          <w:color w:val="000000"/>
        </w:rPr>
      </w:pPr>
    </w:p>
    <w:p w14:paraId="395410CC" w14:textId="77777777" w:rsidR="00ED71CC" w:rsidRDefault="00000000" w:rsidP="003D1076">
      <w:pPr>
        <w:spacing w:line="15" w:lineRule="auto"/>
        <w:ind w:leftChars="67" w:left="141" w:rightChars="66" w:right="139"/>
        <w:rPr>
          <w:ins w:id="157" w:author="阳 王" w:date="2024-05-29T20:11:00Z"/>
          <w:rStyle w:val="NormalCharacter"/>
          <w:rFonts w:asciiTheme="majorEastAsia" w:eastAsiaTheme="majorEastAsia" w:hAnsiTheme="majorEastAsia" w:cstheme="majorEastAsia"/>
          <w:color w:val="000000"/>
        </w:rPr>
      </w:pPr>
      <w:r>
        <w:rPr>
          <w:rStyle w:val="NormalCharacter"/>
          <w:rFonts w:asciiTheme="majorEastAsia" w:eastAsiaTheme="majorEastAsia" w:hAnsiTheme="majorEastAsia" w:cstheme="majorEastAsia" w:hint="eastAsia"/>
          <w:color w:val="000000"/>
        </w:rPr>
        <w:t>联系电话：                                  联系电话：13520888676</w:t>
      </w:r>
    </w:p>
    <w:p w14:paraId="1C92DC00" w14:textId="7B06DD2E" w:rsidR="00DF5187" w:rsidRDefault="00DF5187" w:rsidP="003D1076">
      <w:pPr>
        <w:spacing w:line="15" w:lineRule="auto"/>
        <w:ind w:leftChars="67" w:left="141" w:rightChars="66" w:right="139"/>
        <w:rPr>
          <w:rStyle w:val="NormalCharacter"/>
          <w:rFonts w:asciiTheme="majorEastAsia" w:eastAsiaTheme="majorEastAsia" w:hAnsiTheme="majorEastAsia" w:cstheme="majorEastAsia"/>
          <w:color w:val="000000"/>
        </w:rPr>
      </w:pPr>
      <w:ins w:id="158" w:author="阳 王" w:date="2024-05-29T20:11:00Z">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ins>
      <w:ins w:id="159" w:author="阳 王" w:date="2024-05-29T20:21:00Z">
        <w:r w:rsidR="001B035B">
          <w:rPr>
            <w:rStyle w:val="NormalCharacter"/>
            <w:rFonts w:asciiTheme="majorEastAsia" w:eastAsiaTheme="majorEastAsia" w:hAnsiTheme="majorEastAsia" w:cstheme="majorEastAsia" w:hint="eastAsia"/>
            <w:color w:val="000000"/>
          </w:rPr>
          <w:t xml:space="preserve"> </w:t>
        </w:r>
      </w:ins>
      <w:ins w:id="160" w:author="阳 王" w:date="2024-05-29T20:11:00Z">
        <w:r>
          <w:rPr>
            <w:rStyle w:val="NormalCharacter"/>
            <w:rFonts w:asciiTheme="majorEastAsia" w:eastAsiaTheme="majorEastAsia" w:hAnsiTheme="majorEastAsia" w:cstheme="majorEastAsia" w:hint="eastAsia"/>
            <w:color w:val="000000"/>
          </w:rPr>
          <w:t>联系人：</w:t>
        </w:r>
      </w:ins>
    </w:p>
    <w:p w14:paraId="6915386D" w14:textId="4CA8B262" w:rsidR="00ED71CC" w:rsidRDefault="00DF5187" w:rsidP="003D1076">
      <w:pPr>
        <w:spacing w:line="15" w:lineRule="auto"/>
        <w:ind w:leftChars="67" w:left="141" w:rightChars="66" w:right="139"/>
        <w:rPr>
          <w:rStyle w:val="NormalCharacter"/>
          <w:rFonts w:asciiTheme="majorEastAsia" w:eastAsiaTheme="majorEastAsia" w:hAnsiTheme="majorEastAsia" w:cstheme="majorEastAsia"/>
          <w:color w:val="000000"/>
        </w:rPr>
      </w:pPr>
      <w:ins w:id="161" w:author="阳 王" w:date="2024-05-29T20:11:00Z">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r>
          <w:rPr>
            <w:rStyle w:val="NormalCharacter"/>
            <w:rFonts w:asciiTheme="majorEastAsia" w:eastAsiaTheme="majorEastAsia" w:hAnsiTheme="majorEastAsia" w:cstheme="majorEastAsia"/>
            <w:color w:val="000000"/>
          </w:rPr>
          <w:tab/>
        </w:r>
      </w:ins>
      <w:r w:rsidR="00FB0BEB">
        <w:rPr>
          <w:rStyle w:val="NormalCharacter"/>
          <w:rFonts w:asciiTheme="majorEastAsia" w:eastAsiaTheme="majorEastAsia" w:hAnsiTheme="majorEastAsia" w:cstheme="majorEastAsia" w:hint="eastAsia"/>
          <w:color w:val="000000"/>
        </w:rPr>
        <w:t xml:space="preserve"> </w:t>
      </w:r>
      <w:ins w:id="162" w:author="阳 王" w:date="2024-05-29T20:11:00Z">
        <w:r>
          <w:rPr>
            <w:rStyle w:val="NormalCharacter"/>
            <w:rFonts w:asciiTheme="majorEastAsia" w:eastAsiaTheme="majorEastAsia" w:hAnsiTheme="majorEastAsia" w:cstheme="majorEastAsia" w:hint="eastAsia"/>
            <w:color w:val="000000"/>
          </w:rPr>
          <w:t>联系地址：</w:t>
        </w:r>
      </w:ins>
    </w:p>
    <w:p w14:paraId="6E229106" w14:textId="7F514FCE" w:rsidR="00ED71CC" w:rsidRDefault="00000000" w:rsidP="003D1076">
      <w:pPr>
        <w:spacing w:line="15" w:lineRule="auto"/>
        <w:ind w:leftChars="67" w:left="141" w:rightChars="66" w:right="139"/>
        <w:rPr>
          <w:rStyle w:val="NormalCharacter"/>
          <w:rFonts w:asciiTheme="majorEastAsia" w:eastAsiaTheme="majorEastAsia" w:hAnsiTheme="majorEastAsia" w:cstheme="majorEastAsia"/>
          <w:color w:val="000000"/>
        </w:rPr>
      </w:pPr>
      <w:r>
        <w:rPr>
          <w:rStyle w:val="NormalCharacter"/>
          <w:rFonts w:asciiTheme="majorEastAsia" w:eastAsiaTheme="majorEastAsia" w:hAnsiTheme="majorEastAsia" w:cstheme="majorEastAsia" w:hint="eastAsia"/>
          <w:color w:val="000000"/>
        </w:rPr>
        <w:t xml:space="preserve">签字/盖章：                                </w:t>
      </w:r>
      <w:r w:rsidR="00BD4F13">
        <w:rPr>
          <w:rStyle w:val="NormalCharacter"/>
          <w:rFonts w:asciiTheme="majorEastAsia" w:eastAsiaTheme="majorEastAsia" w:hAnsiTheme="majorEastAsia" w:cstheme="majorEastAsia" w:hint="eastAsia"/>
          <w:color w:val="000000"/>
        </w:rPr>
        <w:t xml:space="preserve"> </w:t>
      </w:r>
      <w:r>
        <w:rPr>
          <w:rStyle w:val="NormalCharacter"/>
          <w:rFonts w:asciiTheme="majorEastAsia" w:eastAsiaTheme="majorEastAsia" w:hAnsiTheme="majorEastAsia" w:cstheme="majorEastAsia" w:hint="eastAsia"/>
          <w:color w:val="000000"/>
        </w:rPr>
        <w:t>签字/盖章：</w:t>
      </w:r>
    </w:p>
    <w:p w14:paraId="3F2294CE" w14:textId="77777777" w:rsidR="00ED71CC" w:rsidRDefault="00ED71CC" w:rsidP="003D1076">
      <w:pPr>
        <w:spacing w:line="15" w:lineRule="auto"/>
        <w:ind w:leftChars="67" w:left="141" w:rightChars="66" w:right="139"/>
        <w:rPr>
          <w:rStyle w:val="NormalCharacter"/>
          <w:rFonts w:asciiTheme="majorEastAsia" w:eastAsiaTheme="majorEastAsia" w:hAnsiTheme="majorEastAsia" w:cstheme="majorEastAsia"/>
          <w:color w:val="000000"/>
        </w:rPr>
      </w:pPr>
    </w:p>
    <w:p w14:paraId="2CB385F8" w14:textId="77777777" w:rsidR="00ED71CC" w:rsidRDefault="00000000" w:rsidP="003D1076">
      <w:pPr>
        <w:spacing w:line="15" w:lineRule="auto"/>
        <w:ind w:leftChars="67" w:left="141" w:rightChars="66" w:right="139"/>
        <w:rPr>
          <w:rStyle w:val="NormalCharacter"/>
          <w:rFonts w:asciiTheme="majorEastAsia" w:eastAsiaTheme="majorEastAsia" w:hAnsiTheme="majorEastAsia" w:cstheme="majorEastAsia"/>
          <w:color w:val="000000"/>
        </w:rPr>
      </w:pPr>
      <w:r>
        <w:rPr>
          <w:rStyle w:val="NormalCharacter"/>
          <w:rFonts w:asciiTheme="majorEastAsia" w:eastAsiaTheme="majorEastAsia" w:hAnsiTheme="majorEastAsia" w:cstheme="majorEastAsia" w:hint="eastAsia"/>
          <w:color w:val="000000"/>
        </w:rPr>
        <w:t>日期：                                      日期：</w:t>
      </w:r>
    </w:p>
    <w:sectPr w:rsidR="00ED71CC">
      <w:headerReference w:type="default" r:id="rId7"/>
      <w:footerReference w:type="default" r:id="rId8"/>
      <w:pgSz w:w="11906" w:h="16838"/>
      <w:pgMar w:top="720" w:right="1134" w:bottom="720"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E18F9" w14:textId="77777777" w:rsidR="006A1C88" w:rsidRDefault="006A1C88">
      <w:r>
        <w:separator/>
      </w:r>
    </w:p>
  </w:endnote>
  <w:endnote w:type="continuationSeparator" w:id="0">
    <w:p w14:paraId="354322DE" w14:textId="77777777" w:rsidR="006A1C88" w:rsidRDefault="006A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5260" w14:textId="77777777" w:rsidR="00ED71CC" w:rsidRDefault="00000000">
    <w:pPr>
      <w:pStyle w:val="Footer"/>
      <w:jc w:val="center"/>
      <w:rPr>
        <w:rStyle w:val="NormalCharacter"/>
      </w:rPr>
    </w:pPr>
    <w:r>
      <w:rPr>
        <w:rStyle w:val="NormalCharacter"/>
        <w:lang w:val="zh-CN"/>
      </w:rPr>
      <w:t xml:space="preserve"> </w:t>
    </w:r>
    <w:r>
      <w:rPr>
        <w:rStyle w:val="NormalCharacter"/>
        <w:b/>
        <w:bCs/>
      </w:rPr>
      <w:t>2</w:t>
    </w:r>
    <w:r>
      <w:rPr>
        <w:rStyle w:val="NormalCharacter"/>
        <w:lang w:val="zh-CN"/>
      </w:rPr>
      <w:t xml:space="preserve"> / </w:t>
    </w:r>
    <w:r>
      <w:rPr>
        <w:rStyle w:val="NormalCharacter"/>
        <w:b/>
        <w:bCs/>
      </w:rPr>
      <w:t>8</w:t>
    </w:r>
  </w:p>
  <w:p w14:paraId="073DF63C" w14:textId="77777777" w:rsidR="00ED71CC" w:rsidRDefault="00ED71CC">
    <w:pPr>
      <w:pStyle w:val="Footer"/>
      <w:rPr>
        <w:rStyle w:val="NormalCharac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0D51" w14:textId="77777777" w:rsidR="006A1C88" w:rsidRDefault="006A1C88">
      <w:r>
        <w:separator/>
      </w:r>
    </w:p>
  </w:footnote>
  <w:footnote w:type="continuationSeparator" w:id="0">
    <w:p w14:paraId="757382E3" w14:textId="77777777" w:rsidR="006A1C88" w:rsidRDefault="006A1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6E7B" w14:textId="77777777" w:rsidR="00ED71CC" w:rsidRDefault="00000000">
    <w:pPr>
      <w:pStyle w:val="Header"/>
      <w:rPr>
        <w:rStyle w:val="NormalCharacter"/>
      </w:rPr>
    </w:pPr>
    <w:r>
      <w:rPr>
        <w:rStyle w:val="NormalCharact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C124FD"/>
    <w:multiLevelType w:val="singleLevel"/>
    <w:tmpl w:val="E9C124FD"/>
    <w:lvl w:ilvl="0">
      <w:start w:val="1"/>
      <w:numFmt w:val="decimal"/>
      <w:lvlText w:val="%1."/>
      <w:lvlJc w:val="left"/>
      <w:pPr>
        <w:tabs>
          <w:tab w:val="left" w:pos="312"/>
        </w:tabs>
        <w:textAlignment w:val="baseline"/>
      </w:pPr>
    </w:lvl>
  </w:abstractNum>
  <w:abstractNum w:abstractNumId="1" w15:restartNumberingAfterBreak="0">
    <w:nsid w:val="059D06D2"/>
    <w:multiLevelType w:val="multilevel"/>
    <w:tmpl w:val="059D06D2"/>
    <w:lvl w:ilvl="0">
      <w:start w:val="1"/>
      <w:numFmt w:val="decimal"/>
      <w:lvlText w:val="%1."/>
      <w:lvlJc w:val="left"/>
      <w:pPr>
        <w:ind w:left="360" w:hanging="36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2" w15:restartNumberingAfterBreak="0">
    <w:nsid w:val="0AB90CDE"/>
    <w:multiLevelType w:val="singleLevel"/>
    <w:tmpl w:val="579831C0"/>
    <w:lvl w:ilvl="0">
      <w:start w:val="1"/>
      <w:numFmt w:val="decimal"/>
      <w:suff w:val="nothing"/>
      <w:lvlText w:val="%1."/>
      <w:lvlJc w:val="left"/>
      <w:pPr>
        <w:textAlignment w:val="baseline"/>
      </w:pPr>
    </w:lvl>
  </w:abstractNum>
  <w:abstractNum w:abstractNumId="3" w15:restartNumberingAfterBreak="0">
    <w:nsid w:val="1153593A"/>
    <w:multiLevelType w:val="multilevel"/>
    <w:tmpl w:val="1153593A"/>
    <w:lvl w:ilvl="0">
      <w:start w:val="1"/>
      <w:numFmt w:val="decimal"/>
      <w:lvlText w:val="%1."/>
      <w:lvlJc w:val="left"/>
      <w:pPr>
        <w:ind w:left="360" w:hanging="36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4" w15:restartNumberingAfterBreak="0">
    <w:nsid w:val="1DA567DE"/>
    <w:multiLevelType w:val="multilevel"/>
    <w:tmpl w:val="1DA567DE"/>
    <w:lvl w:ilvl="0">
      <w:start w:val="1"/>
      <w:numFmt w:val="decimal"/>
      <w:lvlText w:val="%1."/>
      <w:lvlJc w:val="left"/>
      <w:pPr>
        <w:ind w:left="360" w:hanging="36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5" w15:restartNumberingAfterBreak="0">
    <w:nsid w:val="283C466C"/>
    <w:multiLevelType w:val="multilevel"/>
    <w:tmpl w:val="283C466C"/>
    <w:lvl w:ilvl="0">
      <w:start w:val="1"/>
      <w:numFmt w:val="decimal"/>
      <w:lvlText w:val="%1."/>
      <w:lvlJc w:val="left"/>
      <w:pPr>
        <w:ind w:left="360" w:hanging="36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6" w15:restartNumberingAfterBreak="0">
    <w:nsid w:val="2A397878"/>
    <w:multiLevelType w:val="multilevel"/>
    <w:tmpl w:val="2A397878"/>
    <w:lvl w:ilvl="0">
      <w:start w:val="1"/>
      <w:numFmt w:val="decimal"/>
      <w:lvlText w:val="%1."/>
      <w:lvlJc w:val="left"/>
      <w:pPr>
        <w:ind w:left="360" w:hanging="36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7" w15:restartNumberingAfterBreak="0">
    <w:nsid w:val="2BCF6E2D"/>
    <w:multiLevelType w:val="multilevel"/>
    <w:tmpl w:val="77083375"/>
    <w:lvl w:ilvl="0">
      <w:start w:val="1"/>
      <w:numFmt w:val="decimal"/>
      <w:suff w:val="space"/>
      <w:lvlText w:val="%1."/>
      <w:lvlJc w:val="left"/>
      <w:pPr>
        <w:ind w:left="360" w:hanging="360"/>
        <w:textAlignment w:val="baseline"/>
      </w:pPr>
      <w:rPr>
        <w:rFonts w:ascii="Times New Roman" w:hAnsi="Times New Roman"/>
        <w:color w:val="000000"/>
        <w:sz w:val="24"/>
      </w:r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8" w15:restartNumberingAfterBreak="0">
    <w:nsid w:val="2DE67D50"/>
    <w:multiLevelType w:val="hybridMultilevel"/>
    <w:tmpl w:val="5FC43A56"/>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021" w:hanging="440"/>
      </w:pPr>
    </w:lvl>
    <w:lvl w:ilvl="2" w:tplc="FFFFFFFF" w:tentative="1">
      <w:start w:val="1"/>
      <w:numFmt w:val="lowerRoman"/>
      <w:lvlText w:val="%3."/>
      <w:lvlJc w:val="right"/>
      <w:pPr>
        <w:ind w:left="1461" w:hanging="440"/>
      </w:pPr>
    </w:lvl>
    <w:lvl w:ilvl="3" w:tplc="FFFFFFFF" w:tentative="1">
      <w:start w:val="1"/>
      <w:numFmt w:val="decimal"/>
      <w:lvlText w:val="%4."/>
      <w:lvlJc w:val="left"/>
      <w:pPr>
        <w:ind w:left="1901" w:hanging="440"/>
      </w:pPr>
    </w:lvl>
    <w:lvl w:ilvl="4" w:tplc="FFFFFFFF" w:tentative="1">
      <w:start w:val="1"/>
      <w:numFmt w:val="lowerLetter"/>
      <w:lvlText w:val="%5)"/>
      <w:lvlJc w:val="left"/>
      <w:pPr>
        <w:ind w:left="2341" w:hanging="440"/>
      </w:pPr>
    </w:lvl>
    <w:lvl w:ilvl="5" w:tplc="FFFFFFFF" w:tentative="1">
      <w:start w:val="1"/>
      <w:numFmt w:val="lowerRoman"/>
      <w:lvlText w:val="%6."/>
      <w:lvlJc w:val="right"/>
      <w:pPr>
        <w:ind w:left="2781" w:hanging="440"/>
      </w:pPr>
    </w:lvl>
    <w:lvl w:ilvl="6" w:tplc="FFFFFFFF" w:tentative="1">
      <w:start w:val="1"/>
      <w:numFmt w:val="decimal"/>
      <w:lvlText w:val="%7."/>
      <w:lvlJc w:val="left"/>
      <w:pPr>
        <w:ind w:left="3221" w:hanging="440"/>
      </w:pPr>
    </w:lvl>
    <w:lvl w:ilvl="7" w:tplc="FFFFFFFF" w:tentative="1">
      <w:start w:val="1"/>
      <w:numFmt w:val="lowerLetter"/>
      <w:lvlText w:val="%8)"/>
      <w:lvlJc w:val="left"/>
      <w:pPr>
        <w:ind w:left="3661" w:hanging="440"/>
      </w:pPr>
    </w:lvl>
    <w:lvl w:ilvl="8" w:tplc="FFFFFFFF" w:tentative="1">
      <w:start w:val="1"/>
      <w:numFmt w:val="lowerRoman"/>
      <w:lvlText w:val="%9."/>
      <w:lvlJc w:val="right"/>
      <w:pPr>
        <w:ind w:left="4101" w:hanging="440"/>
      </w:pPr>
    </w:lvl>
  </w:abstractNum>
  <w:abstractNum w:abstractNumId="9" w15:restartNumberingAfterBreak="0">
    <w:nsid w:val="41EB20F6"/>
    <w:multiLevelType w:val="hybridMultilevel"/>
    <w:tmpl w:val="5FC43A56"/>
    <w:lvl w:ilvl="0" w:tplc="8ED875F2">
      <w:start w:val="1"/>
      <w:numFmt w:val="decimal"/>
      <w:lvlText w:val="%1."/>
      <w:lvlJc w:val="left"/>
      <w:pPr>
        <w:ind w:left="501" w:hanging="36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10" w15:restartNumberingAfterBreak="0">
    <w:nsid w:val="47CF1249"/>
    <w:multiLevelType w:val="multilevel"/>
    <w:tmpl w:val="77083375"/>
    <w:lvl w:ilvl="0">
      <w:start w:val="1"/>
      <w:numFmt w:val="decimal"/>
      <w:suff w:val="space"/>
      <w:lvlText w:val="%1."/>
      <w:lvlJc w:val="left"/>
      <w:pPr>
        <w:ind w:left="360" w:hanging="360"/>
        <w:textAlignment w:val="baseline"/>
      </w:pPr>
      <w:rPr>
        <w:rFonts w:ascii="Times New Roman" w:hAnsi="Times New Roman"/>
        <w:color w:val="000000"/>
        <w:sz w:val="24"/>
      </w:r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11" w15:restartNumberingAfterBreak="0">
    <w:nsid w:val="579831C0"/>
    <w:multiLevelType w:val="singleLevel"/>
    <w:tmpl w:val="579831C0"/>
    <w:lvl w:ilvl="0">
      <w:start w:val="1"/>
      <w:numFmt w:val="decimal"/>
      <w:suff w:val="nothing"/>
      <w:lvlText w:val="%1."/>
      <w:lvlJc w:val="left"/>
      <w:pPr>
        <w:textAlignment w:val="baseline"/>
      </w:pPr>
    </w:lvl>
  </w:abstractNum>
  <w:abstractNum w:abstractNumId="12" w15:restartNumberingAfterBreak="0">
    <w:nsid w:val="60805CEF"/>
    <w:multiLevelType w:val="multilevel"/>
    <w:tmpl w:val="60805CEF"/>
    <w:lvl w:ilvl="0">
      <w:start w:val="1"/>
      <w:numFmt w:val="japaneseCounting"/>
      <w:lvlText w:val="%1、"/>
      <w:lvlJc w:val="left"/>
      <w:pPr>
        <w:ind w:left="480" w:hanging="480"/>
        <w:textAlignment w:val="baseline"/>
      </w:pPr>
      <w:rPr>
        <w:lang w:val="en-US"/>
      </w:r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13" w15:restartNumberingAfterBreak="0">
    <w:nsid w:val="639E7335"/>
    <w:multiLevelType w:val="hybridMultilevel"/>
    <w:tmpl w:val="5FC43A56"/>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021" w:hanging="440"/>
      </w:pPr>
    </w:lvl>
    <w:lvl w:ilvl="2" w:tplc="FFFFFFFF" w:tentative="1">
      <w:start w:val="1"/>
      <w:numFmt w:val="lowerRoman"/>
      <w:lvlText w:val="%3."/>
      <w:lvlJc w:val="right"/>
      <w:pPr>
        <w:ind w:left="1461" w:hanging="440"/>
      </w:pPr>
    </w:lvl>
    <w:lvl w:ilvl="3" w:tplc="FFFFFFFF" w:tentative="1">
      <w:start w:val="1"/>
      <w:numFmt w:val="decimal"/>
      <w:lvlText w:val="%4."/>
      <w:lvlJc w:val="left"/>
      <w:pPr>
        <w:ind w:left="1901" w:hanging="440"/>
      </w:pPr>
    </w:lvl>
    <w:lvl w:ilvl="4" w:tplc="FFFFFFFF" w:tentative="1">
      <w:start w:val="1"/>
      <w:numFmt w:val="lowerLetter"/>
      <w:lvlText w:val="%5)"/>
      <w:lvlJc w:val="left"/>
      <w:pPr>
        <w:ind w:left="2341" w:hanging="440"/>
      </w:pPr>
    </w:lvl>
    <w:lvl w:ilvl="5" w:tplc="FFFFFFFF" w:tentative="1">
      <w:start w:val="1"/>
      <w:numFmt w:val="lowerRoman"/>
      <w:lvlText w:val="%6."/>
      <w:lvlJc w:val="right"/>
      <w:pPr>
        <w:ind w:left="2781" w:hanging="440"/>
      </w:pPr>
    </w:lvl>
    <w:lvl w:ilvl="6" w:tplc="FFFFFFFF" w:tentative="1">
      <w:start w:val="1"/>
      <w:numFmt w:val="decimal"/>
      <w:lvlText w:val="%7."/>
      <w:lvlJc w:val="left"/>
      <w:pPr>
        <w:ind w:left="3221" w:hanging="440"/>
      </w:pPr>
    </w:lvl>
    <w:lvl w:ilvl="7" w:tplc="FFFFFFFF" w:tentative="1">
      <w:start w:val="1"/>
      <w:numFmt w:val="lowerLetter"/>
      <w:lvlText w:val="%8)"/>
      <w:lvlJc w:val="left"/>
      <w:pPr>
        <w:ind w:left="3661" w:hanging="440"/>
      </w:pPr>
    </w:lvl>
    <w:lvl w:ilvl="8" w:tplc="FFFFFFFF" w:tentative="1">
      <w:start w:val="1"/>
      <w:numFmt w:val="lowerRoman"/>
      <w:lvlText w:val="%9."/>
      <w:lvlJc w:val="right"/>
      <w:pPr>
        <w:ind w:left="4101" w:hanging="440"/>
      </w:pPr>
    </w:lvl>
  </w:abstractNum>
  <w:abstractNum w:abstractNumId="14" w15:restartNumberingAfterBreak="0">
    <w:nsid w:val="77083375"/>
    <w:multiLevelType w:val="multilevel"/>
    <w:tmpl w:val="77083375"/>
    <w:lvl w:ilvl="0">
      <w:start w:val="1"/>
      <w:numFmt w:val="decimal"/>
      <w:suff w:val="space"/>
      <w:lvlText w:val="%1."/>
      <w:lvlJc w:val="left"/>
      <w:pPr>
        <w:ind w:left="360" w:hanging="360"/>
        <w:textAlignment w:val="baseline"/>
      </w:pPr>
      <w:rPr>
        <w:rFonts w:ascii="Times New Roman" w:hAnsi="Times New Roman"/>
        <w:color w:val="000000"/>
        <w:sz w:val="24"/>
      </w:r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15" w15:restartNumberingAfterBreak="0">
    <w:nsid w:val="7B360A72"/>
    <w:multiLevelType w:val="multilevel"/>
    <w:tmpl w:val="77083375"/>
    <w:lvl w:ilvl="0">
      <w:start w:val="1"/>
      <w:numFmt w:val="decimal"/>
      <w:suff w:val="space"/>
      <w:lvlText w:val="%1."/>
      <w:lvlJc w:val="left"/>
      <w:pPr>
        <w:ind w:left="360" w:hanging="360"/>
        <w:textAlignment w:val="baseline"/>
      </w:pPr>
      <w:rPr>
        <w:rFonts w:ascii="Times New Roman" w:hAnsi="Times New Roman"/>
        <w:color w:val="000000"/>
        <w:sz w:val="24"/>
      </w:r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num w:numId="1" w16cid:durableId="2005745261">
    <w:abstractNumId w:val="5"/>
  </w:num>
  <w:num w:numId="2" w16cid:durableId="1621916668">
    <w:abstractNumId w:val="12"/>
  </w:num>
  <w:num w:numId="3" w16cid:durableId="56978505">
    <w:abstractNumId w:val="11"/>
  </w:num>
  <w:num w:numId="4" w16cid:durableId="569315226">
    <w:abstractNumId w:val="3"/>
  </w:num>
  <w:num w:numId="5" w16cid:durableId="1518814359">
    <w:abstractNumId w:val="6"/>
  </w:num>
  <w:num w:numId="6" w16cid:durableId="1572500299">
    <w:abstractNumId w:val="14"/>
  </w:num>
  <w:num w:numId="7" w16cid:durableId="433089636">
    <w:abstractNumId w:val="1"/>
  </w:num>
  <w:num w:numId="8" w16cid:durableId="1283464634">
    <w:abstractNumId w:val="0"/>
  </w:num>
  <w:num w:numId="9" w16cid:durableId="1038705706">
    <w:abstractNumId w:val="4"/>
  </w:num>
  <w:num w:numId="10" w16cid:durableId="279805268">
    <w:abstractNumId w:val="9"/>
  </w:num>
  <w:num w:numId="11" w16cid:durableId="1334918844">
    <w:abstractNumId w:val="2"/>
  </w:num>
  <w:num w:numId="12" w16cid:durableId="820270435">
    <w:abstractNumId w:val="8"/>
  </w:num>
  <w:num w:numId="13" w16cid:durableId="328411008">
    <w:abstractNumId w:val="13"/>
  </w:num>
  <w:num w:numId="14" w16cid:durableId="102502183">
    <w:abstractNumId w:val="7"/>
  </w:num>
  <w:num w:numId="15" w16cid:durableId="838348167">
    <w:abstractNumId w:val="10"/>
  </w:num>
  <w:num w:numId="16" w16cid:durableId="150924945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阳 王">
    <w15:presenceInfo w15:providerId="Windows Live" w15:userId="234f20ae9f9075b6"/>
  </w15:person>
  <w15:person w15:author="FIXED-TERM WANG Yang (DCEA/BDO1)">
    <w15:presenceInfo w15:providerId="AD" w15:userId="S::bng1sgh@bosch.com::352322e2-989e-47bb-a13a-5ea9335e0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UseMarginsForDrawingGridOrigin/>
  <w:drawingGridHorizontalOrigin w:val="1800"/>
  <w:drawingGridVerticalOrigin w:val="1440"/>
  <w:characterSpacingControl w:val="doNotCompress"/>
  <w:footnotePr>
    <w:footnote w:id="-1"/>
    <w:footnote w:id="0"/>
  </w:footnotePr>
  <w:endnotePr>
    <w:endnote w:id="-1"/>
    <w:endnote w:id="0"/>
  </w:endnotePr>
  <w:compat>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WY1OGE3ZGMyMDVjNGY2Mzk1MzAwN2ZmMmE3OGUwZjEifQ=="/>
  </w:docVars>
  <w:rsids>
    <w:rsidRoot w:val="004A62E1"/>
    <w:rsid w:val="0004121F"/>
    <w:rsid w:val="000414B4"/>
    <w:rsid w:val="00042C3D"/>
    <w:rsid w:val="00044040"/>
    <w:rsid w:val="00060079"/>
    <w:rsid w:val="00077162"/>
    <w:rsid w:val="00087B29"/>
    <w:rsid w:val="000B5CAC"/>
    <w:rsid w:val="000C24D6"/>
    <w:rsid w:val="000E60B6"/>
    <w:rsid w:val="00130995"/>
    <w:rsid w:val="00142AA5"/>
    <w:rsid w:val="001A036C"/>
    <w:rsid w:val="001A667D"/>
    <w:rsid w:val="001B035B"/>
    <w:rsid w:val="001B2B17"/>
    <w:rsid w:val="002243CC"/>
    <w:rsid w:val="00227925"/>
    <w:rsid w:val="00250634"/>
    <w:rsid w:val="00262AF4"/>
    <w:rsid w:val="002A3882"/>
    <w:rsid w:val="002F1938"/>
    <w:rsid w:val="002F654B"/>
    <w:rsid w:val="0031205C"/>
    <w:rsid w:val="00322CCC"/>
    <w:rsid w:val="00353C4C"/>
    <w:rsid w:val="003A781B"/>
    <w:rsid w:val="003D1076"/>
    <w:rsid w:val="003F5F57"/>
    <w:rsid w:val="0045297D"/>
    <w:rsid w:val="00454D71"/>
    <w:rsid w:val="004864B3"/>
    <w:rsid w:val="004A62E1"/>
    <w:rsid w:val="004C2DE9"/>
    <w:rsid w:val="004D43E4"/>
    <w:rsid w:val="004E6469"/>
    <w:rsid w:val="00526440"/>
    <w:rsid w:val="005344F3"/>
    <w:rsid w:val="00546A5D"/>
    <w:rsid w:val="00567DD3"/>
    <w:rsid w:val="005C0BC0"/>
    <w:rsid w:val="005C1A23"/>
    <w:rsid w:val="005F7F74"/>
    <w:rsid w:val="00612195"/>
    <w:rsid w:val="00620D7B"/>
    <w:rsid w:val="00633A44"/>
    <w:rsid w:val="00672CB4"/>
    <w:rsid w:val="006842A5"/>
    <w:rsid w:val="006A1C88"/>
    <w:rsid w:val="006D18E2"/>
    <w:rsid w:val="006F07F2"/>
    <w:rsid w:val="007118C4"/>
    <w:rsid w:val="00753CAD"/>
    <w:rsid w:val="00763E27"/>
    <w:rsid w:val="00784630"/>
    <w:rsid w:val="007A54DB"/>
    <w:rsid w:val="007B4662"/>
    <w:rsid w:val="007C3CEE"/>
    <w:rsid w:val="00805582"/>
    <w:rsid w:val="00875208"/>
    <w:rsid w:val="008C2B22"/>
    <w:rsid w:val="008C3F07"/>
    <w:rsid w:val="008F0AAB"/>
    <w:rsid w:val="008F2381"/>
    <w:rsid w:val="00911864"/>
    <w:rsid w:val="009A26C9"/>
    <w:rsid w:val="009B18BC"/>
    <w:rsid w:val="00A10D2B"/>
    <w:rsid w:val="00A34440"/>
    <w:rsid w:val="00A7045B"/>
    <w:rsid w:val="00AC5B41"/>
    <w:rsid w:val="00AE4EC2"/>
    <w:rsid w:val="00AF3DBD"/>
    <w:rsid w:val="00AF5858"/>
    <w:rsid w:val="00AF5D66"/>
    <w:rsid w:val="00B41009"/>
    <w:rsid w:val="00B649E8"/>
    <w:rsid w:val="00B84802"/>
    <w:rsid w:val="00B86853"/>
    <w:rsid w:val="00B92BD3"/>
    <w:rsid w:val="00B96486"/>
    <w:rsid w:val="00BA4345"/>
    <w:rsid w:val="00BB09A4"/>
    <w:rsid w:val="00BB5D1D"/>
    <w:rsid w:val="00BD4F13"/>
    <w:rsid w:val="00BF1B8A"/>
    <w:rsid w:val="00C21110"/>
    <w:rsid w:val="00C24FD3"/>
    <w:rsid w:val="00D16D87"/>
    <w:rsid w:val="00D41BE9"/>
    <w:rsid w:val="00D94BED"/>
    <w:rsid w:val="00DC5B0B"/>
    <w:rsid w:val="00DE4A2C"/>
    <w:rsid w:val="00DE7C9E"/>
    <w:rsid w:val="00DF5187"/>
    <w:rsid w:val="00E24BAD"/>
    <w:rsid w:val="00E418B3"/>
    <w:rsid w:val="00E50BC9"/>
    <w:rsid w:val="00EB5493"/>
    <w:rsid w:val="00ED71CC"/>
    <w:rsid w:val="00EF05FA"/>
    <w:rsid w:val="00EF538E"/>
    <w:rsid w:val="00F12E4C"/>
    <w:rsid w:val="00F86AF9"/>
    <w:rsid w:val="00FB0BEB"/>
    <w:rsid w:val="00FF0AA9"/>
    <w:rsid w:val="012B2061"/>
    <w:rsid w:val="11420393"/>
    <w:rsid w:val="13BF19F2"/>
    <w:rsid w:val="14966E9C"/>
    <w:rsid w:val="14B427DD"/>
    <w:rsid w:val="1AC86B5B"/>
    <w:rsid w:val="238556C5"/>
    <w:rsid w:val="26682E35"/>
    <w:rsid w:val="2A3726FF"/>
    <w:rsid w:val="39B9252B"/>
    <w:rsid w:val="3C443194"/>
    <w:rsid w:val="5C25316B"/>
    <w:rsid w:val="6604396C"/>
    <w:rsid w:val="682F2A44"/>
    <w:rsid w:val="6CBA6958"/>
    <w:rsid w:val="792A652A"/>
    <w:rsid w:val="7D10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535CB"/>
  <w15:docId w15:val="{A5586094-A531-43D7-975B-AAC8E9F5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textAlignment w:val="baseline"/>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jc w:val="left"/>
    </w:pPr>
    <w:rPr>
      <w:sz w:val="18"/>
    </w:rPr>
  </w:style>
  <w:style w:type="paragraph" w:styleId="Header">
    <w:name w:val="header"/>
    <w:basedOn w:val="Normal"/>
    <w:qFormat/>
    <w:pPr>
      <w:pBdr>
        <w:top w:val="none" w:sz="0" w:space="1" w:color="000000"/>
        <w:left w:val="none" w:sz="0" w:space="4" w:color="000000"/>
        <w:bottom w:val="none" w:sz="0" w:space="1" w:color="000000"/>
        <w:right w:val="none" w:sz="0" w:space="4" w:color="000000"/>
      </w:pBdr>
      <w:tabs>
        <w:tab w:val="center" w:pos="4153"/>
        <w:tab w:val="right" w:pos="8306"/>
      </w:tabs>
      <w:snapToGrid w:val="0"/>
    </w:pPr>
    <w:rPr>
      <w:rFonts w:ascii="Times New Roman" w:hAnsi="Times New Roman"/>
      <w:sz w:val="18"/>
    </w:rPr>
  </w:style>
  <w:style w:type="character" w:customStyle="1" w:styleId="NormalCharacter">
    <w:name w:val="NormalCharacter"/>
    <w:qFormat/>
  </w:style>
  <w:style w:type="table" w:customStyle="1" w:styleId="TableNormal0">
    <w:name w:val="TableNormal"/>
    <w:qFormat/>
    <w:tblPr>
      <w:tblCellMar>
        <w:top w:w="0" w:type="dxa"/>
        <w:left w:w="0" w:type="dxa"/>
        <w:bottom w:w="0" w:type="dxa"/>
        <w:right w:w="0" w:type="dxa"/>
      </w:tblCellMar>
    </w:tblPr>
  </w:style>
  <w:style w:type="character" w:customStyle="1" w:styleId="AnnotationReference">
    <w:name w:val="AnnotationReference"/>
    <w:qFormat/>
    <w:rPr>
      <w:sz w:val="21"/>
      <w:szCs w:val="21"/>
    </w:rPr>
  </w:style>
  <w:style w:type="character" w:customStyle="1" w:styleId="UserStyle0">
    <w:name w:val="UserStyle_0"/>
    <w:link w:val="AnnotationSubject"/>
    <w:semiHidden/>
    <w:qFormat/>
    <w:rPr>
      <w:rFonts w:cs="Times New Roman"/>
      <w:b/>
      <w:bCs/>
      <w:kern w:val="2"/>
      <w:sz w:val="21"/>
    </w:rPr>
  </w:style>
  <w:style w:type="paragraph" w:customStyle="1" w:styleId="AnnotationSubject">
    <w:name w:val="AnnotationSubject"/>
    <w:basedOn w:val="AnnotationText"/>
    <w:next w:val="AnnotationText"/>
    <w:link w:val="UserStyle0"/>
    <w:qFormat/>
  </w:style>
  <w:style w:type="paragraph" w:customStyle="1" w:styleId="AnnotationText">
    <w:name w:val="AnnotationText"/>
    <w:basedOn w:val="Normal"/>
    <w:link w:val="UserStyle3"/>
    <w:qFormat/>
    <w:pPr>
      <w:jc w:val="left"/>
    </w:pPr>
  </w:style>
  <w:style w:type="character" w:customStyle="1" w:styleId="FooterChar">
    <w:name w:val="Footer Char"/>
    <w:link w:val="Footer"/>
    <w:qFormat/>
    <w:rPr>
      <w:kern w:val="2"/>
      <w:sz w:val="18"/>
    </w:rPr>
  </w:style>
  <w:style w:type="character" w:customStyle="1" w:styleId="UserStyle2">
    <w:name w:val="UserStyle_2"/>
    <w:link w:val="Acetate"/>
    <w:semiHidden/>
    <w:qFormat/>
    <w:rPr>
      <w:kern w:val="2"/>
      <w:sz w:val="18"/>
      <w:szCs w:val="18"/>
    </w:rPr>
  </w:style>
  <w:style w:type="paragraph" w:customStyle="1" w:styleId="Acetate">
    <w:name w:val="Acetate"/>
    <w:basedOn w:val="Normal"/>
    <w:link w:val="UserStyle2"/>
    <w:qFormat/>
    <w:rPr>
      <w:sz w:val="18"/>
      <w:szCs w:val="18"/>
    </w:rPr>
  </w:style>
  <w:style w:type="character" w:customStyle="1" w:styleId="UserStyle3">
    <w:name w:val="UserStyle_3"/>
    <w:link w:val="AnnotationText"/>
    <w:semiHidden/>
    <w:qFormat/>
    <w:rPr>
      <w:kern w:val="2"/>
      <w:sz w:val="21"/>
    </w:rPr>
  </w:style>
  <w:style w:type="paragraph" w:styleId="Revision">
    <w:name w:val="Revision"/>
    <w:hidden/>
    <w:uiPriority w:val="99"/>
    <w:unhideWhenUsed/>
    <w:rsid w:val="00DF5187"/>
    <w:rPr>
      <w:kern w:val="2"/>
      <w:sz w:val="21"/>
    </w:rPr>
  </w:style>
  <w:style w:type="paragraph" w:styleId="ListParagraph">
    <w:name w:val="List Paragraph"/>
    <w:basedOn w:val="Normal"/>
    <w:uiPriority w:val="99"/>
    <w:unhideWhenUsed/>
    <w:rsid w:val="001B03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524</Words>
  <Characters>2992</Characters>
  <Application>Microsoft Office Word</Application>
  <DocSecurity>0</DocSecurity>
  <Lines>24</Lines>
  <Paragraphs>7</Paragraphs>
  <ScaleCrop>false</ScaleCrop>
  <Company>MS</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EDZ</dc:creator>
  <cp:lastModifiedBy>FIXED-TERM WANG Yang (DCEA/BDO1)</cp:lastModifiedBy>
  <cp:revision>63</cp:revision>
  <dcterms:created xsi:type="dcterms:W3CDTF">2021-06-23T09:39:00Z</dcterms:created>
  <dcterms:modified xsi:type="dcterms:W3CDTF">2024-05-30T05:14:00Z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74C75B8E69FB4A38895DF5703B8AACA2</vt:lpwstr>
  </property>
</Properties>
</file>